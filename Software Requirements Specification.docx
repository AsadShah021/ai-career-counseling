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943B" w14:textId="2DD864F1" w:rsidR="00186309" w:rsidRPr="00186309" w:rsidRDefault="00186309" w:rsidP="00186309">
      <w:pPr>
        <w:pStyle w:val="Title"/>
        <w:pBdr>
          <w:top w:val="single" w:sz="24" w:space="1" w:color="000000"/>
        </w:pBdr>
        <w:rPr>
          <w:rFonts w:ascii="Times New Roman" w:hAnsi="Times New Roman" w:cs="Times New Roman"/>
          <w:sz w:val="60"/>
          <w:szCs w:val="60"/>
        </w:rPr>
      </w:pPr>
      <w:r w:rsidRPr="00186309">
        <w:rPr>
          <w:rFonts w:ascii="Times New Roman" w:hAnsi="Times New Roman" w:cs="Times New Roman"/>
          <w:sz w:val="60"/>
          <w:szCs w:val="60"/>
        </w:rPr>
        <w:t>Software Requirements Specification</w:t>
      </w:r>
    </w:p>
    <w:p w14:paraId="61A54099" w14:textId="149BF343" w:rsidR="00186309" w:rsidRPr="00186309" w:rsidRDefault="00186309" w:rsidP="00186309">
      <w:pPr>
        <w:jc w:val="right"/>
        <w:rPr>
          <w:rFonts w:cs="Times New Roman"/>
          <w:b/>
          <w:bCs/>
          <w:sz w:val="40"/>
          <w:szCs w:val="40"/>
          <w:lang w:val="en-CA"/>
        </w:rPr>
      </w:pPr>
      <w:r w:rsidRPr="00186309">
        <w:rPr>
          <w:rFonts w:cs="Times New Roman"/>
          <w:b/>
          <w:bCs/>
          <w:sz w:val="40"/>
          <w:szCs w:val="40"/>
          <w:lang w:val="en-CA"/>
        </w:rPr>
        <w:t xml:space="preserve">for </w:t>
      </w:r>
    </w:p>
    <w:p w14:paraId="3DD004BE" w14:textId="77777777" w:rsidR="00186309" w:rsidRPr="00186309" w:rsidRDefault="00186309" w:rsidP="00186309">
      <w:pPr>
        <w:jc w:val="right"/>
        <w:rPr>
          <w:rFonts w:cs="Times New Roman"/>
          <w:b/>
          <w:bCs/>
          <w:lang w:val="en-CA"/>
        </w:rPr>
      </w:pPr>
    </w:p>
    <w:p w14:paraId="027D121F" w14:textId="2A2361EC" w:rsidR="00186309" w:rsidRPr="00186309" w:rsidRDefault="00186309" w:rsidP="00186309">
      <w:pPr>
        <w:jc w:val="right"/>
        <w:rPr>
          <w:rFonts w:cs="Times New Roman"/>
          <w:b/>
          <w:bCs/>
          <w:iCs/>
          <w:sz w:val="56"/>
          <w:szCs w:val="56"/>
          <w:lang w:val="en-CA"/>
        </w:rPr>
      </w:pPr>
      <w:r w:rsidRPr="00186309">
        <w:rPr>
          <w:rFonts w:cs="Times New Roman"/>
          <w:b/>
          <w:bCs/>
          <w:iCs/>
          <w:sz w:val="56"/>
          <w:szCs w:val="56"/>
        </w:rPr>
        <w:t>AI Based Career Counselling and Career Transition Recommender System</w:t>
      </w:r>
    </w:p>
    <w:p w14:paraId="1C9A0394" w14:textId="45765085" w:rsidR="002D1762" w:rsidRPr="00F01DAB" w:rsidRDefault="00186309">
      <w:pPr>
        <w:jc w:val="right"/>
        <w:rPr>
          <w:rFonts w:cs="Times New Roman"/>
          <w:bCs/>
          <w:color w:val="auto"/>
          <w:sz w:val="28"/>
          <w:szCs w:val="28"/>
          <w:rPrChange w:id="0" w:author="Asad" w:date="2024-11-30T12:14:00Z">
            <w:rPr/>
          </w:rPrChange>
        </w:rPr>
        <w:pPrChange w:id="1" w:author="Asad" w:date="2024-11-30T12:14:00Z">
          <w:pPr>
            <w:pStyle w:val="Heading3"/>
            <w:jc w:val="right"/>
          </w:pPr>
        </w:pPrChange>
      </w:pPr>
      <w:r w:rsidRPr="00F01DAB">
        <w:rPr>
          <w:rFonts w:cs="Times New Roman"/>
          <w:b/>
          <w:bCs/>
          <w:color w:val="auto"/>
          <w:sz w:val="28"/>
          <w:szCs w:val="28"/>
          <w:rPrChange w:id="2" w:author="Asad" w:date="2024-11-30T12:14:00Z">
            <w:rPr/>
          </w:rPrChange>
        </w:rPr>
        <w:t>Version 1.1</w:t>
      </w:r>
    </w:p>
    <w:p w14:paraId="5337D1E2" w14:textId="5C1BC20E" w:rsidR="00186309" w:rsidRDefault="00186309" w:rsidP="00186309">
      <w:pPr>
        <w:jc w:val="right"/>
        <w:rPr>
          <w:ins w:id="3" w:author="Asad" w:date="2024-11-30T11:58:00Z"/>
          <w:rFonts w:cs="Times New Roman"/>
          <w:b/>
          <w:bCs/>
          <w:sz w:val="32"/>
          <w:szCs w:val="32"/>
        </w:rPr>
      </w:pPr>
      <w:r w:rsidRPr="00186309">
        <w:rPr>
          <w:rFonts w:cs="Times New Roman"/>
          <w:b/>
          <w:bCs/>
          <w:sz w:val="32"/>
          <w:szCs w:val="32"/>
        </w:rPr>
        <w:t>Prepared by</w:t>
      </w:r>
    </w:p>
    <w:p w14:paraId="2FF07F95" w14:textId="2F31C9A2" w:rsidR="0013106D" w:rsidRPr="0013106D" w:rsidRDefault="0013106D">
      <w:pPr>
        <w:jc w:val="center"/>
        <w:rPr>
          <w:rFonts w:cs="Times New Roman"/>
          <w:b/>
          <w:bCs/>
          <w:sz w:val="28"/>
          <w:szCs w:val="28"/>
          <w:rPrChange w:id="4" w:author="Asad" w:date="2024-11-30T11:59:00Z">
            <w:rPr>
              <w:rFonts w:cs="Times New Roman"/>
              <w:b/>
              <w:bCs/>
              <w:sz w:val="32"/>
              <w:szCs w:val="32"/>
            </w:rPr>
          </w:rPrChange>
        </w:rPr>
        <w:pPrChange w:id="5" w:author="Asad" w:date="2024-11-30T11:58:00Z">
          <w:pPr>
            <w:jc w:val="right"/>
          </w:pPr>
        </w:pPrChange>
      </w:pPr>
      <w:ins w:id="6" w:author="Asad" w:date="2024-11-30T11:58:00Z">
        <w:r w:rsidRPr="0013106D">
          <w:rPr>
            <w:rFonts w:cs="Times New Roman"/>
            <w:b/>
            <w:bCs/>
            <w:sz w:val="28"/>
            <w:szCs w:val="28"/>
            <w:rPrChange w:id="7" w:author="Asad" w:date="2024-11-30T11:59:00Z">
              <w:rPr>
                <w:rFonts w:cs="Times New Roman"/>
                <w:b/>
                <w:bCs/>
                <w:sz w:val="32"/>
                <w:szCs w:val="32"/>
              </w:rPr>
            </w:rPrChange>
          </w:rPr>
          <w:t xml:space="preserve">Group </w:t>
        </w:r>
        <w:proofErr w:type="gramStart"/>
        <w:r w:rsidRPr="0013106D">
          <w:rPr>
            <w:rFonts w:cs="Times New Roman"/>
            <w:b/>
            <w:bCs/>
            <w:sz w:val="28"/>
            <w:szCs w:val="28"/>
            <w:rPrChange w:id="8" w:author="Asad" w:date="2024-11-30T11:59:00Z">
              <w:rPr>
                <w:rFonts w:cs="Times New Roman"/>
                <w:b/>
                <w:bCs/>
                <w:sz w:val="32"/>
                <w:szCs w:val="32"/>
              </w:rPr>
            </w:rPrChange>
          </w:rPr>
          <w:t xml:space="preserve">name </w:t>
        </w:r>
      </w:ins>
      <w:ins w:id="9" w:author="Asad" w:date="2024-11-30T11:59:00Z">
        <w:r w:rsidRPr="0013106D">
          <w:rPr>
            <w:rFonts w:cs="Times New Roman"/>
            <w:b/>
            <w:bCs/>
            <w:sz w:val="28"/>
            <w:szCs w:val="28"/>
            <w:rPrChange w:id="10" w:author="Asad" w:date="2024-11-30T11:59:00Z">
              <w:rPr>
                <w:rFonts w:cs="Times New Roman"/>
                <w:b/>
                <w:bCs/>
                <w:sz w:val="32"/>
                <w:szCs w:val="32"/>
              </w:rPr>
            </w:rPrChange>
          </w:rPr>
          <w:t>:</w:t>
        </w:r>
        <w:proofErr w:type="gramEnd"/>
        <w:r w:rsidRPr="0013106D">
          <w:rPr>
            <w:rFonts w:cs="Times New Roman"/>
            <w:b/>
            <w:bCs/>
            <w:sz w:val="28"/>
            <w:szCs w:val="28"/>
            <w:rPrChange w:id="11" w:author="Asad" w:date="2024-11-30T11:59:00Z">
              <w:rPr>
                <w:rFonts w:cs="Times New Roman"/>
                <w:b/>
                <w:bCs/>
                <w:sz w:val="32"/>
                <w:szCs w:val="32"/>
              </w:rPr>
            </w:rPrChange>
          </w:rPr>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 w:author="Asad" w:date="2024-11-30T12:04:00Z">
          <w:tblPr>
            <w:tblStyle w:val="TableGrid"/>
            <w:tblW w:w="0" w:type="auto"/>
            <w:tblLook w:val="04A0" w:firstRow="1" w:lastRow="0" w:firstColumn="1" w:lastColumn="0" w:noHBand="0" w:noVBand="1"/>
          </w:tblPr>
        </w:tblPrChange>
      </w:tblPr>
      <w:tblGrid>
        <w:gridCol w:w="2570"/>
        <w:gridCol w:w="2523"/>
        <w:gridCol w:w="4257"/>
        <w:tblGridChange w:id="13">
          <w:tblGrid>
            <w:gridCol w:w="2570"/>
            <w:gridCol w:w="2523"/>
            <w:gridCol w:w="4257"/>
          </w:tblGrid>
        </w:tblGridChange>
      </w:tblGrid>
      <w:tr w:rsidR="00186309" w14:paraId="4F4DB161" w14:textId="77777777" w:rsidTr="00531ABF">
        <w:trPr>
          <w:ins w:id="14" w:author="Asad" w:date="2024-11-30T11:54:00Z"/>
        </w:trPr>
        <w:tc>
          <w:tcPr>
            <w:tcW w:w="2570" w:type="dxa"/>
            <w:vAlign w:val="center"/>
            <w:tcPrChange w:id="15" w:author="Asad" w:date="2024-11-30T12:04:00Z">
              <w:tcPr>
                <w:tcW w:w="2570" w:type="dxa"/>
              </w:tcPr>
            </w:tcPrChange>
          </w:tcPr>
          <w:p w14:paraId="044D46B6" w14:textId="5BEB20A6" w:rsidR="00186309" w:rsidRPr="00186309" w:rsidRDefault="00186309">
            <w:pPr>
              <w:rPr>
                <w:ins w:id="16" w:author="Asad" w:date="2024-11-30T11:54:00Z"/>
                <w:rFonts w:cs="Times New Roman"/>
                <w:b/>
                <w:bCs/>
                <w:sz w:val="22"/>
                <w:rPrChange w:id="17" w:author="Asad" w:date="2024-11-30T11:55:00Z">
                  <w:rPr>
                    <w:ins w:id="18" w:author="Asad" w:date="2024-11-30T11:54:00Z"/>
                    <w:rFonts w:cs="Times New Roman"/>
                    <w:b/>
                    <w:bCs/>
                    <w:sz w:val="32"/>
                    <w:szCs w:val="32"/>
                  </w:rPr>
                </w:rPrChange>
              </w:rPr>
              <w:pPrChange w:id="19" w:author="Asad" w:date="2024-11-30T11:55:00Z">
                <w:pPr>
                  <w:jc w:val="both"/>
                </w:pPr>
              </w:pPrChange>
            </w:pPr>
            <w:proofErr w:type="spellStart"/>
            <w:ins w:id="20" w:author="Asad" w:date="2024-11-30T11:54:00Z">
              <w:r w:rsidRPr="00186309">
                <w:rPr>
                  <w:rFonts w:cs="Times New Roman"/>
                  <w:b/>
                  <w:bCs/>
                  <w:sz w:val="22"/>
                  <w:rPrChange w:id="21" w:author="Asad" w:date="2024-11-30T11:55:00Z">
                    <w:rPr>
                      <w:rFonts w:cs="Times New Roman"/>
                      <w:b/>
                      <w:bCs/>
                      <w:sz w:val="32"/>
                      <w:szCs w:val="32"/>
                    </w:rPr>
                  </w:rPrChange>
                </w:rPr>
                <w:t>Fizza</w:t>
              </w:r>
              <w:proofErr w:type="spellEnd"/>
              <w:r w:rsidRPr="00186309">
                <w:rPr>
                  <w:rFonts w:cs="Times New Roman"/>
                  <w:b/>
                  <w:bCs/>
                  <w:sz w:val="22"/>
                  <w:rPrChange w:id="22" w:author="Asad" w:date="2024-11-30T11:55:00Z">
                    <w:rPr>
                      <w:rFonts w:cs="Times New Roman"/>
                      <w:b/>
                      <w:bCs/>
                      <w:sz w:val="32"/>
                      <w:szCs w:val="32"/>
                    </w:rPr>
                  </w:rPrChange>
                </w:rPr>
                <w:t xml:space="preserve"> Mazhar</w:t>
              </w:r>
            </w:ins>
          </w:p>
        </w:tc>
        <w:tc>
          <w:tcPr>
            <w:tcW w:w="2523" w:type="dxa"/>
            <w:vAlign w:val="center"/>
            <w:tcPrChange w:id="23" w:author="Asad" w:date="2024-11-30T12:04:00Z">
              <w:tcPr>
                <w:tcW w:w="2523" w:type="dxa"/>
              </w:tcPr>
            </w:tcPrChange>
          </w:tcPr>
          <w:p w14:paraId="239E5709" w14:textId="66506A1A" w:rsidR="00186309" w:rsidRPr="00186309" w:rsidRDefault="00186309">
            <w:pPr>
              <w:jc w:val="center"/>
              <w:rPr>
                <w:ins w:id="24" w:author="Asad" w:date="2024-11-30T11:54:00Z"/>
                <w:rFonts w:cs="Times New Roman"/>
                <w:b/>
                <w:bCs/>
                <w:sz w:val="22"/>
                <w:rPrChange w:id="25" w:author="Asad" w:date="2024-11-30T11:55:00Z">
                  <w:rPr>
                    <w:ins w:id="26" w:author="Asad" w:date="2024-11-30T11:54:00Z"/>
                    <w:rFonts w:cs="Times New Roman"/>
                    <w:b/>
                    <w:bCs/>
                    <w:sz w:val="32"/>
                    <w:szCs w:val="32"/>
                  </w:rPr>
                </w:rPrChange>
              </w:rPr>
              <w:pPrChange w:id="27" w:author="Asad" w:date="2024-12-01T12:29:00Z">
                <w:pPr>
                  <w:jc w:val="right"/>
                </w:pPr>
              </w:pPrChange>
            </w:pPr>
            <w:ins w:id="28" w:author="Asad" w:date="2024-11-30T11:54:00Z">
              <w:r w:rsidRPr="00186309">
                <w:rPr>
                  <w:rFonts w:cs="Times New Roman"/>
                  <w:b/>
                  <w:bCs/>
                  <w:sz w:val="22"/>
                  <w:rPrChange w:id="29" w:author="Asad" w:date="2024-11-30T11:55:00Z">
                    <w:rPr>
                      <w:rFonts w:cs="Times New Roman"/>
                      <w:b/>
                      <w:bCs/>
                      <w:sz w:val="32"/>
                      <w:szCs w:val="32"/>
                    </w:rPr>
                  </w:rPrChange>
                </w:rPr>
                <w:t>21-SE-017</w:t>
              </w:r>
            </w:ins>
          </w:p>
        </w:tc>
        <w:tc>
          <w:tcPr>
            <w:tcW w:w="4257" w:type="dxa"/>
            <w:vAlign w:val="center"/>
            <w:tcPrChange w:id="30" w:author="Asad" w:date="2024-11-30T12:04:00Z">
              <w:tcPr>
                <w:tcW w:w="4257" w:type="dxa"/>
              </w:tcPr>
            </w:tcPrChange>
          </w:tcPr>
          <w:p w14:paraId="0C7DC07A" w14:textId="36035391" w:rsidR="00186309" w:rsidRPr="00186309" w:rsidRDefault="00186309">
            <w:pPr>
              <w:jc w:val="right"/>
              <w:rPr>
                <w:ins w:id="31" w:author="Asad" w:date="2024-11-30T11:54:00Z"/>
                <w:rFonts w:cs="Times New Roman"/>
                <w:b/>
                <w:bCs/>
                <w:sz w:val="22"/>
                <w:rPrChange w:id="32" w:author="Asad" w:date="2024-11-30T11:55:00Z">
                  <w:rPr>
                    <w:ins w:id="33" w:author="Asad" w:date="2024-11-30T11:54:00Z"/>
                    <w:rFonts w:cs="Times New Roman"/>
                    <w:b/>
                    <w:bCs/>
                    <w:sz w:val="32"/>
                    <w:szCs w:val="32"/>
                  </w:rPr>
                </w:rPrChange>
              </w:rPr>
            </w:pPr>
            <w:ins w:id="34" w:author="Asad" w:date="2024-11-30T11:54:00Z">
              <w:r w:rsidRPr="00186309">
                <w:rPr>
                  <w:rFonts w:cs="Times New Roman"/>
                  <w:b/>
                  <w:bCs/>
                  <w:sz w:val="22"/>
                  <w:rPrChange w:id="35" w:author="Asad" w:date="2024-11-30T11:55:00Z">
                    <w:rPr>
                      <w:rFonts w:cs="Times New Roman"/>
                      <w:b/>
                      <w:bCs/>
                      <w:sz w:val="32"/>
                      <w:szCs w:val="32"/>
                    </w:rPr>
                  </w:rPrChange>
                </w:rPr>
                <w:t>21-SE-017@Student.hitecuni.edu.pk</w:t>
              </w:r>
            </w:ins>
          </w:p>
        </w:tc>
      </w:tr>
      <w:tr w:rsidR="00186309" w14:paraId="3BE7B177" w14:textId="77777777" w:rsidTr="00531ABF">
        <w:tc>
          <w:tcPr>
            <w:tcW w:w="2570" w:type="dxa"/>
            <w:vAlign w:val="center"/>
            <w:tcPrChange w:id="36" w:author="Asad" w:date="2024-11-30T12:04:00Z">
              <w:tcPr>
                <w:tcW w:w="2570" w:type="dxa"/>
              </w:tcPr>
            </w:tcPrChange>
          </w:tcPr>
          <w:p w14:paraId="43DEF96C" w14:textId="6798E378" w:rsidR="00186309" w:rsidRPr="00186309" w:rsidDel="00186309" w:rsidRDefault="00186309">
            <w:pPr>
              <w:rPr>
                <w:del w:id="37" w:author="Asad" w:date="2024-11-30T11:57:00Z"/>
                <w:rFonts w:cs="Times New Roman"/>
                <w:b/>
                <w:bCs/>
                <w:sz w:val="22"/>
                <w:rPrChange w:id="38" w:author="Asad" w:date="2024-11-30T11:55:00Z">
                  <w:rPr>
                    <w:del w:id="39" w:author="Asad" w:date="2024-11-30T11:57:00Z"/>
                    <w:rFonts w:cs="Times New Roman"/>
                    <w:b/>
                    <w:bCs/>
                    <w:sz w:val="32"/>
                    <w:szCs w:val="32"/>
                  </w:rPr>
                </w:rPrChange>
              </w:rPr>
              <w:pPrChange w:id="40" w:author="Asad" w:date="2024-11-30T11:55:00Z">
                <w:pPr>
                  <w:jc w:val="both"/>
                </w:pPr>
              </w:pPrChange>
            </w:pPr>
            <w:r w:rsidRPr="00186309">
              <w:rPr>
                <w:rFonts w:cs="Times New Roman"/>
                <w:b/>
                <w:bCs/>
                <w:sz w:val="22"/>
                <w:rPrChange w:id="41" w:author="Asad" w:date="2024-11-30T11:55:00Z">
                  <w:rPr>
                    <w:rFonts w:cs="Times New Roman"/>
                    <w:b/>
                    <w:bCs/>
                    <w:sz w:val="32"/>
                    <w:szCs w:val="32"/>
                  </w:rPr>
                </w:rPrChange>
              </w:rPr>
              <w:t xml:space="preserve">Asad Shah </w:t>
            </w:r>
          </w:p>
          <w:p w14:paraId="199E0945" w14:textId="77777777" w:rsidR="00186309" w:rsidRPr="00186309" w:rsidRDefault="00186309">
            <w:pPr>
              <w:rPr>
                <w:rFonts w:cs="Times New Roman"/>
                <w:b/>
                <w:bCs/>
                <w:sz w:val="22"/>
                <w:rPrChange w:id="42" w:author="Asad" w:date="2024-11-30T11:55:00Z">
                  <w:rPr>
                    <w:rFonts w:cs="Times New Roman"/>
                    <w:b/>
                    <w:bCs/>
                    <w:sz w:val="32"/>
                    <w:szCs w:val="32"/>
                  </w:rPr>
                </w:rPrChange>
              </w:rPr>
              <w:pPrChange w:id="43" w:author="Asad" w:date="2024-11-30T11:55:00Z">
                <w:pPr>
                  <w:jc w:val="right"/>
                </w:pPr>
              </w:pPrChange>
            </w:pPr>
          </w:p>
        </w:tc>
        <w:tc>
          <w:tcPr>
            <w:tcW w:w="2523" w:type="dxa"/>
            <w:vAlign w:val="center"/>
            <w:tcPrChange w:id="44" w:author="Asad" w:date="2024-11-30T12:04:00Z">
              <w:tcPr>
                <w:tcW w:w="2523" w:type="dxa"/>
              </w:tcPr>
            </w:tcPrChange>
          </w:tcPr>
          <w:p w14:paraId="5ED64FEA" w14:textId="51D70846" w:rsidR="00186309" w:rsidRPr="00186309" w:rsidRDefault="00186309">
            <w:pPr>
              <w:jc w:val="center"/>
              <w:rPr>
                <w:rFonts w:cs="Times New Roman"/>
                <w:b/>
                <w:bCs/>
                <w:sz w:val="22"/>
                <w:rPrChange w:id="45" w:author="Asad" w:date="2024-11-30T11:55:00Z">
                  <w:rPr>
                    <w:rFonts w:cs="Times New Roman"/>
                    <w:b/>
                    <w:bCs/>
                    <w:sz w:val="32"/>
                    <w:szCs w:val="32"/>
                  </w:rPr>
                </w:rPrChange>
              </w:rPr>
              <w:pPrChange w:id="46" w:author="Asad" w:date="2024-12-01T12:29:00Z">
                <w:pPr>
                  <w:jc w:val="right"/>
                </w:pPr>
              </w:pPrChange>
            </w:pPr>
            <w:r w:rsidRPr="00186309">
              <w:rPr>
                <w:rFonts w:cs="Times New Roman"/>
                <w:b/>
                <w:bCs/>
                <w:sz w:val="22"/>
                <w:rPrChange w:id="47" w:author="Asad" w:date="2024-11-30T11:55:00Z">
                  <w:rPr>
                    <w:rFonts w:cs="Times New Roman"/>
                    <w:b/>
                    <w:bCs/>
                    <w:sz w:val="32"/>
                    <w:szCs w:val="32"/>
                  </w:rPr>
                </w:rPrChange>
              </w:rPr>
              <w:t>21-SE-021</w:t>
            </w:r>
          </w:p>
        </w:tc>
        <w:tc>
          <w:tcPr>
            <w:tcW w:w="4257" w:type="dxa"/>
            <w:vAlign w:val="center"/>
            <w:tcPrChange w:id="48" w:author="Asad" w:date="2024-11-30T12:04:00Z">
              <w:tcPr>
                <w:tcW w:w="4257" w:type="dxa"/>
              </w:tcPr>
            </w:tcPrChange>
          </w:tcPr>
          <w:p w14:paraId="5EC4B885" w14:textId="08FE6310" w:rsidR="00186309" w:rsidRPr="00186309" w:rsidRDefault="00186309">
            <w:pPr>
              <w:jc w:val="right"/>
              <w:rPr>
                <w:rFonts w:cs="Times New Roman"/>
                <w:b/>
                <w:bCs/>
                <w:sz w:val="22"/>
                <w:rPrChange w:id="49" w:author="Asad" w:date="2024-11-30T11:55:00Z">
                  <w:rPr>
                    <w:rFonts w:cs="Times New Roman"/>
                    <w:b/>
                    <w:bCs/>
                    <w:sz w:val="32"/>
                    <w:szCs w:val="32"/>
                  </w:rPr>
                </w:rPrChange>
              </w:rPr>
            </w:pPr>
            <w:r w:rsidRPr="00186309">
              <w:rPr>
                <w:rFonts w:cs="Times New Roman"/>
                <w:b/>
                <w:bCs/>
                <w:sz w:val="22"/>
                <w:rPrChange w:id="50" w:author="Asad" w:date="2024-11-30T11:55:00Z">
                  <w:rPr>
                    <w:rFonts w:cs="Times New Roman"/>
                    <w:b/>
                    <w:bCs/>
                    <w:sz w:val="32"/>
                    <w:szCs w:val="32"/>
                  </w:rPr>
                </w:rPrChange>
              </w:rPr>
              <w:t>21-S</w:t>
            </w:r>
            <w:ins w:id="51" w:author="Asad" w:date="2024-11-30T11:53:00Z">
              <w:r w:rsidRPr="00186309">
                <w:rPr>
                  <w:rFonts w:cs="Times New Roman"/>
                  <w:b/>
                  <w:bCs/>
                  <w:sz w:val="22"/>
                  <w:rPrChange w:id="52" w:author="Asad" w:date="2024-11-30T11:55:00Z">
                    <w:rPr>
                      <w:rFonts w:cs="Times New Roman"/>
                      <w:b/>
                      <w:bCs/>
                      <w:sz w:val="32"/>
                      <w:szCs w:val="32"/>
                    </w:rPr>
                  </w:rPrChange>
                </w:rPr>
                <w:t>E-021@Student.hitecuni.edu</w:t>
              </w:r>
            </w:ins>
            <w:ins w:id="53" w:author="Asad" w:date="2024-11-30T11:54:00Z">
              <w:r w:rsidRPr="00186309">
                <w:rPr>
                  <w:rFonts w:cs="Times New Roman"/>
                  <w:b/>
                  <w:bCs/>
                  <w:sz w:val="22"/>
                  <w:rPrChange w:id="54" w:author="Asad" w:date="2024-11-30T11:55:00Z">
                    <w:rPr>
                      <w:rFonts w:cs="Times New Roman"/>
                      <w:b/>
                      <w:bCs/>
                      <w:sz w:val="32"/>
                      <w:szCs w:val="32"/>
                    </w:rPr>
                  </w:rPrChange>
                </w:rPr>
                <w:t>.pk</w:t>
              </w:r>
            </w:ins>
          </w:p>
        </w:tc>
      </w:tr>
      <w:tr w:rsidR="00186309" w:rsidDel="00186309" w14:paraId="0E007D98" w14:textId="6857038A" w:rsidTr="00531ABF">
        <w:trPr>
          <w:del w:id="55" w:author="Asad" w:date="2024-11-30T11:55:00Z"/>
        </w:trPr>
        <w:tc>
          <w:tcPr>
            <w:tcW w:w="2570" w:type="dxa"/>
            <w:vAlign w:val="center"/>
            <w:tcPrChange w:id="56" w:author="Asad" w:date="2024-11-30T12:04:00Z">
              <w:tcPr>
                <w:tcW w:w="2570" w:type="dxa"/>
              </w:tcPr>
            </w:tcPrChange>
          </w:tcPr>
          <w:p w14:paraId="428FF254" w14:textId="3E93773C" w:rsidR="00186309" w:rsidDel="00186309" w:rsidRDefault="00186309" w:rsidP="00186309">
            <w:pPr>
              <w:jc w:val="right"/>
              <w:rPr>
                <w:del w:id="57" w:author="Asad" w:date="2024-11-30T11:55:00Z"/>
                <w:rFonts w:cs="Times New Roman"/>
                <w:b/>
                <w:bCs/>
                <w:sz w:val="32"/>
                <w:szCs w:val="32"/>
              </w:rPr>
            </w:pPr>
          </w:p>
        </w:tc>
        <w:tc>
          <w:tcPr>
            <w:tcW w:w="2523" w:type="dxa"/>
            <w:vAlign w:val="center"/>
            <w:tcPrChange w:id="58" w:author="Asad" w:date="2024-11-30T12:04:00Z">
              <w:tcPr>
                <w:tcW w:w="2523" w:type="dxa"/>
              </w:tcPr>
            </w:tcPrChange>
          </w:tcPr>
          <w:p w14:paraId="27506106" w14:textId="3A520EBE" w:rsidR="00186309" w:rsidDel="00186309" w:rsidRDefault="00186309" w:rsidP="00186309">
            <w:pPr>
              <w:jc w:val="right"/>
              <w:rPr>
                <w:del w:id="59" w:author="Asad" w:date="2024-11-30T11:55:00Z"/>
                <w:rFonts w:cs="Times New Roman"/>
                <w:b/>
                <w:bCs/>
                <w:sz w:val="32"/>
                <w:szCs w:val="32"/>
              </w:rPr>
            </w:pPr>
          </w:p>
        </w:tc>
        <w:tc>
          <w:tcPr>
            <w:tcW w:w="4257" w:type="dxa"/>
            <w:vAlign w:val="center"/>
            <w:tcPrChange w:id="60" w:author="Asad" w:date="2024-11-30T12:04:00Z">
              <w:tcPr>
                <w:tcW w:w="4257" w:type="dxa"/>
              </w:tcPr>
            </w:tcPrChange>
          </w:tcPr>
          <w:p w14:paraId="51A6FB38" w14:textId="790C4F9C" w:rsidR="00186309" w:rsidDel="00186309" w:rsidRDefault="00186309" w:rsidP="00186309">
            <w:pPr>
              <w:jc w:val="right"/>
              <w:rPr>
                <w:del w:id="61" w:author="Asad" w:date="2024-11-30T11:55:00Z"/>
                <w:rFonts w:cs="Times New Roman"/>
                <w:b/>
                <w:bCs/>
                <w:sz w:val="32"/>
                <w:szCs w:val="32"/>
              </w:rPr>
            </w:pPr>
          </w:p>
        </w:tc>
      </w:tr>
    </w:tbl>
    <w:p w14:paraId="66FBE172" w14:textId="3930DD47" w:rsidR="00186309" w:rsidRDefault="00186309" w:rsidP="00186309">
      <w:pPr>
        <w:jc w:val="right"/>
        <w:rPr>
          <w:ins w:id="62" w:author="Asad" w:date="2024-11-30T12:00:00Z"/>
          <w:rFonts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3" w:author="Asad" w:date="2024-11-30T12:04:00Z">
          <w:tblPr>
            <w:tblStyle w:val="TableGrid"/>
            <w:tblW w:w="0" w:type="auto"/>
            <w:tblLook w:val="04A0" w:firstRow="1" w:lastRow="0" w:firstColumn="1" w:lastColumn="0" w:noHBand="0" w:noVBand="1"/>
          </w:tblPr>
        </w:tblPrChange>
      </w:tblPr>
      <w:tblGrid>
        <w:gridCol w:w="4675"/>
        <w:gridCol w:w="4675"/>
        <w:tblGridChange w:id="64">
          <w:tblGrid>
            <w:gridCol w:w="4675"/>
            <w:gridCol w:w="4675"/>
          </w:tblGrid>
        </w:tblGridChange>
      </w:tblGrid>
      <w:tr w:rsidR="00531ABF" w14:paraId="4082D47F" w14:textId="77777777" w:rsidTr="00531ABF">
        <w:trPr>
          <w:ins w:id="65" w:author="Asad" w:date="2024-11-30T12:00:00Z"/>
        </w:trPr>
        <w:tc>
          <w:tcPr>
            <w:tcW w:w="4675" w:type="dxa"/>
            <w:tcPrChange w:id="66" w:author="Asad" w:date="2024-11-30T12:04:00Z">
              <w:tcPr>
                <w:tcW w:w="4675" w:type="dxa"/>
              </w:tcPr>
            </w:tcPrChange>
          </w:tcPr>
          <w:p w14:paraId="4644C385" w14:textId="2B2619F0" w:rsidR="00531ABF" w:rsidRDefault="00531ABF" w:rsidP="00531ABF">
            <w:pPr>
              <w:jc w:val="right"/>
              <w:rPr>
                <w:ins w:id="67" w:author="Asad" w:date="2024-11-30T12:00:00Z"/>
                <w:rFonts w:cs="Times New Roman"/>
                <w:b/>
                <w:bCs/>
                <w:sz w:val="32"/>
                <w:szCs w:val="32"/>
              </w:rPr>
            </w:pPr>
            <w:ins w:id="68" w:author="Asad" w:date="2024-11-30T12:01:00Z">
              <w:r>
                <w:rPr>
                  <w:rFonts w:cs="Times New Roman"/>
                  <w:b/>
                  <w:bCs/>
                  <w:sz w:val="32"/>
                  <w:szCs w:val="32"/>
                </w:rPr>
                <w:t>Instructor:</w:t>
              </w:r>
            </w:ins>
          </w:p>
        </w:tc>
        <w:tc>
          <w:tcPr>
            <w:tcW w:w="4675" w:type="dxa"/>
            <w:vAlign w:val="center"/>
            <w:tcPrChange w:id="69" w:author="Asad" w:date="2024-11-30T12:04:00Z">
              <w:tcPr>
                <w:tcW w:w="4675" w:type="dxa"/>
              </w:tcPr>
            </w:tcPrChange>
          </w:tcPr>
          <w:p w14:paraId="570D9E68" w14:textId="59EFA84C" w:rsidR="00531ABF" w:rsidRPr="00531ABF" w:rsidRDefault="00531ABF">
            <w:pPr>
              <w:tabs>
                <w:tab w:val="left" w:pos="280"/>
              </w:tabs>
              <w:rPr>
                <w:ins w:id="70" w:author="Asad" w:date="2024-11-30T12:00:00Z"/>
                <w:rFonts w:cs="Times New Roman"/>
                <w:b/>
                <w:bCs/>
                <w:i/>
                <w:iCs/>
                <w:sz w:val="22"/>
                <w:rPrChange w:id="71" w:author="Asad" w:date="2024-11-30T12:04:00Z">
                  <w:rPr>
                    <w:ins w:id="72" w:author="Asad" w:date="2024-11-30T12:00:00Z"/>
                    <w:rFonts w:cs="Times New Roman"/>
                    <w:b/>
                    <w:bCs/>
                    <w:sz w:val="32"/>
                    <w:szCs w:val="32"/>
                  </w:rPr>
                </w:rPrChange>
              </w:rPr>
              <w:pPrChange w:id="73" w:author="Asad" w:date="2024-11-30T12:02:00Z">
                <w:pPr>
                  <w:jc w:val="right"/>
                </w:pPr>
              </w:pPrChange>
            </w:pPr>
            <w:ins w:id="74" w:author="Asad" w:date="2024-11-30T12:02:00Z">
              <w:r w:rsidRPr="00531ABF">
                <w:rPr>
                  <w:rFonts w:cs="Times New Roman"/>
                  <w:b/>
                  <w:bCs/>
                  <w:i/>
                  <w:iCs/>
                  <w:sz w:val="22"/>
                  <w:rPrChange w:id="75" w:author="Asad" w:date="2024-11-30T12:04:00Z">
                    <w:rPr>
                      <w:rFonts w:cs="Times New Roman"/>
                      <w:b/>
                      <w:bCs/>
                      <w:sz w:val="32"/>
                      <w:szCs w:val="32"/>
                    </w:rPr>
                  </w:rPrChange>
                </w:rPr>
                <w:t>Miss Amber Urooj</w:t>
              </w:r>
            </w:ins>
          </w:p>
        </w:tc>
      </w:tr>
      <w:tr w:rsidR="00531ABF" w14:paraId="2433ECD1" w14:textId="77777777" w:rsidTr="00531ABF">
        <w:trPr>
          <w:ins w:id="76" w:author="Asad" w:date="2024-11-30T12:00:00Z"/>
        </w:trPr>
        <w:tc>
          <w:tcPr>
            <w:tcW w:w="4675" w:type="dxa"/>
            <w:tcPrChange w:id="77" w:author="Asad" w:date="2024-11-30T12:04:00Z">
              <w:tcPr>
                <w:tcW w:w="4675" w:type="dxa"/>
              </w:tcPr>
            </w:tcPrChange>
          </w:tcPr>
          <w:p w14:paraId="761EE85F" w14:textId="7F206972" w:rsidR="00531ABF" w:rsidRDefault="00531ABF" w:rsidP="00531ABF">
            <w:pPr>
              <w:jc w:val="right"/>
              <w:rPr>
                <w:ins w:id="78" w:author="Asad" w:date="2024-11-30T12:00:00Z"/>
                <w:rFonts w:cs="Times New Roman"/>
                <w:b/>
                <w:bCs/>
                <w:sz w:val="32"/>
                <w:szCs w:val="32"/>
              </w:rPr>
            </w:pPr>
            <w:ins w:id="79" w:author="Asad" w:date="2024-11-30T12:01:00Z">
              <w:r>
                <w:rPr>
                  <w:rFonts w:cs="Times New Roman"/>
                  <w:b/>
                  <w:bCs/>
                  <w:sz w:val="32"/>
                  <w:szCs w:val="32"/>
                </w:rPr>
                <w:t>Course:</w:t>
              </w:r>
            </w:ins>
          </w:p>
        </w:tc>
        <w:tc>
          <w:tcPr>
            <w:tcW w:w="4675" w:type="dxa"/>
            <w:vAlign w:val="center"/>
            <w:tcPrChange w:id="80" w:author="Asad" w:date="2024-11-30T12:04:00Z">
              <w:tcPr>
                <w:tcW w:w="4675" w:type="dxa"/>
              </w:tcPr>
            </w:tcPrChange>
          </w:tcPr>
          <w:p w14:paraId="1AC5755B" w14:textId="752CFCEB" w:rsidR="00531ABF" w:rsidRPr="00531ABF" w:rsidRDefault="00531ABF">
            <w:pPr>
              <w:rPr>
                <w:ins w:id="81" w:author="Asad" w:date="2024-11-30T12:00:00Z"/>
                <w:rFonts w:cs="Times New Roman"/>
                <w:b/>
                <w:bCs/>
                <w:i/>
                <w:iCs/>
                <w:sz w:val="22"/>
                <w:rPrChange w:id="82" w:author="Asad" w:date="2024-11-30T12:04:00Z">
                  <w:rPr>
                    <w:ins w:id="83" w:author="Asad" w:date="2024-11-30T12:00:00Z"/>
                    <w:rFonts w:cs="Times New Roman"/>
                    <w:b/>
                    <w:bCs/>
                    <w:sz w:val="32"/>
                    <w:szCs w:val="32"/>
                  </w:rPr>
                </w:rPrChange>
              </w:rPr>
              <w:pPrChange w:id="84" w:author="Asad" w:date="2024-11-30T12:02:00Z">
                <w:pPr>
                  <w:jc w:val="right"/>
                </w:pPr>
              </w:pPrChange>
            </w:pPr>
            <w:ins w:id="85" w:author="Asad" w:date="2024-11-30T12:02:00Z">
              <w:r w:rsidRPr="00531ABF">
                <w:rPr>
                  <w:rFonts w:cs="Times New Roman"/>
                  <w:b/>
                  <w:bCs/>
                  <w:i/>
                  <w:iCs/>
                  <w:sz w:val="22"/>
                  <w:rPrChange w:id="86" w:author="Asad" w:date="2024-11-30T12:04:00Z">
                    <w:rPr>
                      <w:rFonts w:cs="Times New Roman"/>
                      <w:b/>
                      <w:bCs/>
                      <w:sz w:val="32"/>
                      <w:szCs w:val="32"/>
                    </w:rPr>
                  </w:rPrChange>
                </w:rPr>
                <w:t>FYP</w:t>
              </w:r>
            </w:ins>
          </w:p>
        </w:tc>
      </w:tr>
      <w:tr w:rsidR="00531ABF" w14:paraId="462772F0" w14:textId="77777777" w:rsidTr="00531ABF">
        <w:trPr>
          <w:ins w:id="87" w:author="Asad" w:date="2024-11-30T12:00:00Z"/>
        </w:trPr>
        <w:tc>
          <w:tcPr>
            <w:tcW w:w="4675" w:type="dxa"/>
            <w:tcPrChange w:id="88" w:author="Asad" w:date="2024-11-30T12:04:00Z">
              <w:tcPr>
                <w:tcW w:w="4675" w:type="dxa"/>
              </w:tcPr>
            </w:tcPrChange>
          </w:tcPr>
          <w:p w14:paraId="7710CFB6" w14:textId="0947F6F2" w:rsidR="00531ABF" w:rsidRDefault="00531ABF" w:rsidP="00531ABF">
            <w:pPr>
              <w:jc w:val="right"/>
              <w:rPr>
                <w:ins w:id="89" w:author="Asad" w:date="2024-11-30T12:00:00Z"/>
                <w:rFonts w:cs="Times New Roman"/>
                <w:b/>
                <w:bCs/>
                <w:sz w:val="32"/>
                <w:szCs w:val="32"/>
              </w:rPr>
            </w:pPr>
            <w:ins w:id="90" w:author="Asad" w:date="2024-11-30T12:01:00Z">
              <w:r>
                <w:rPr>
                  <w:rFonts w:cs="Times New Roman"/>
                  <w:b/>
                  <w:bCs/>
                  <w:sz w:val="32"/>
                  <w:szCs w:val="32"/>
                </w:rPr>
                <w:t>Lab Section:</w:t>
              </w:r>
            </w:ins>
          </w:p>
        </w:tc>
        <w:tc>
          <w:tcPr>
            <w:tcW w:w="4675" w:type="dxa"/>
            <w:vAlign w:val="center"/>
            <w:tcPrChange w:id="91" w:author="Asad" w:date="2024-11-30T12:04:00Z">
              <w:tcPr>
                <w:tcW w:w="4675" w:type="dxa"/>
              </w:tcPr>
            </w:tcPrChange>
          </w:tcPr>
          <w:p w14:paraId="5AFD6563" w14:textId="77777777" w:rsidR="00531ABF" w:rsidRPr="00531ABF" w:rsidRDefault="00531ABF" w:rsidP="00186309">
            <w:pPr>
              <w:jc w:val="right"/>
              <w:rPr>
                <w:ins w:id="92" w:author="Asad" w:date="2024-11-30T12:00:00Z"/>
                <w:rFonts w:cs="Times New Roman"/>
                <w:b/>
                <w:bCs/>
                <w:i/>
                <w:iCs/>
                <w:sz w:val="22"/>
                <w:rPrChange w:id="93" w:author="Asad" w:date="2024-11-30T12:04:00Z">
                  <w:rPr>
                    <w:ins w:id="94" w:author="Asad" w:date="2024-11-30T12:00:00Z"/>
                    <w:rFonts w:cs="Times New Roman"/>
                    <w:b/>
                    <w:bCs/>
                    <w:sz w:val="32"/>
                    <w:szCs w:val="32"/>
                  </w:rPr>
                </w:rPrChange>
              </w:rPr>
            </w:pPr>
          </w:p>
        </w:tc>
      </w:tr>
      <w:tr w:rsidR="00531ABF" w14:paraId="0880E0C6" w14:textId="77777777" w:rsidTr="00531ABF">
        <w:trPr>
          <w:ins w:id="95" w:author="Asad" w:date="2024-11-30T12:00:00Z"/>
        </w:trPr>
        <w:tc>
          <w:tcPr>
            <w:tcW w:w="4675" w:type="dxa"/>
            <w:tcPrChange w:id="96" w:author="Asad" w:date="2024-11-30T12:04:00Z">
              <w:tcPr>
                <w:tcW w:w="4675" w:type="dxa"/>
              </w:tcPr>
            </w:tcPrChange>
          </w:tcPr>
          <w:p w14:paraId="72713135" w14:textId="27308080" w:rsidR="00531ABF" w:rsidRDefault="00531ABF">
            <w:pPr>
              <w:tabs>
                <w:tab w:val="left" w:pos="940"/>
              </w:tabs>
              <w:jc w:val="right"/>
              <w:rPr>
                <w:ins w:id="97" w:author="Asad" w:date="2024-11-30T12:00:00Z"/>
                <w:rFonts w:cs="Times New Roman"/>
                <w:b/>
                <w:bCs/>
                <w:sz w:val="32"/>
                <w:szCs w:val="32"/>
              </w:rPr>
              <w:pPrChange w:id="98" w:author="Asad" w:date="2024-11-30T12:02:00Z">
                <w:pPr>
                  <w:jc w:val="right"/>
                </w:pPr>
              </w:pPrChange>
            </w:pPr>
            <w:ins w:id="99" w:author="Asad" w:date="2024-11-30T12:01:00Z">
              <w:r>
                <w:rPr>
                  <w:rFonts w:cs="Times New Roman"/>
                  <w:b/>
                  <w:bCs/>
                  <w:sz w:val="32"/>
                  <w:szCs w:val="32"/>
                </w:rPr>
                <w:t>Teaching Assistant:</w:t>
              </w:r>
            </w:ins>
          </w:p>
        </w:tc>
        <w:tc>
          <w:tcPr>
            <w:tcW w:w="4675" w:type="dxa"/>
            <w:vAlign w:val="center"/>
            <w:tcPrChange w:id="100" w:author="Asad" w:date="2024-11-30T12:04:00Z">
              <w:tcPr>
                <w:tcW w:w="4675" w:type="dxa"/>
              </w:tcPr>
            </w:tcPrChange>
          </w:tcPr>
          <w:p w14:paraId="7B79BE27" w14:textId="5D5BB202" w:rsidR="00531ABF" w:rsidRPr="00531ABF" w:rsidRDefault="00531ABF">
            <w:pPr>
              <w:tabs>
                <w:tab w:val="left" w:pos="227"/>
              </w:tabs>
              <w:rPr>
                <w:ins w:id="101" w:author="Asad" w:date="2024-11-30T12:00:00Z"/>
                <w:rFonts w:cs="Times New Roman"/>
                <w:b/>
                <w:bCs/>
                <w:i/>
                <w:iCs/>
                <w:sz w:val="22"/>
                <w:rPrChange w:id="102" w:author="Asad" w:date="2024-11-30T12:04:00Z">
                  <w:rPr>
                    <w:ins w:id="103" w:author="Asad" w:date="2024-11-30T12:00:00Z"/>
                    <w:rFonts w:cs="Times New Roman"/>
                    <w:b/>
                    <w:bCs/>
                    <w:sz w:val="32"/>
                    <w:szCs w:val="32"/>
                  </w:rPr>
                </w:rPrChange>
              </w:rPr>
              <w:pPrChange w:id="104" w:author="Asad" w:date="2024-11-30T12:03:00Z">
                <w:pPr>
                  <w:jc w:val="right"/>
                </w:pPr>
              </w:pPrChange>
            </w:pPr>
            <w:ins w:id="105" w:author="Asad" w:date="2024-11-30T12:03:00Z">
              <w:r w:rsidRPr="00531ABF">
                <w:rPr>
                  <w:rFonts w:cs="Times New Roman"/>
                  <w:b/>
                  <w:bCs/>
                  <w:i/>
                  <w:iCs/>
                  <w:sz w:val="22"/>
                  <w:rPrChange w:id="106" w:author="Asad" w:date="2024-11-30T12:04:00Z">
                    <w:rPr>
                      <w:rFonts w:cs="Times New Roman"/>
                      <w:b/>
                      <w:bCs/>
                      <w:sz w:val="32"/>
                      <w:szCs w:val="32"/>
                    </w:rPr>
                  </w:rPrChange>
                </w:rPr>
                <w:t>Miss Fatima Rani</w:t>
              </w:r>
            </w:ins>
          </w:p>
        </w:tc>
      </w:tr>
      <w:tr w:rsidR="00531ABF" w14:paraId="42893BD6" w14:textId="77777777" w:rsidTr="00531ABF">
        <w:trPr>
          <w:ins w:id="107" w:author="Asad" w:date="2024-11-30T12:00:00Z"/>
        </w:trPr>
        <w:tc>
          <w:tcPr>
            <w:tcW w:w="4675" w:type="dxa"/>
            <w:tcPrChange w:id="108" w:author="Asad" w:date="2024-11-30T12:04:00Z">
              <w:tcPr>
                <w:tcW w:w="4675" w:type="dxa"/>
              </w:tcPr>
            </w:tcPrChange>
          </w:tcPr>
          <w:p w14:paraId="533BB01F" w14:textId="71FA487C" w:rsidR="00531ABF" w:rsidRDefault="00531ABF" w:rsidP="00531ABF">
            <w:pPr>
              <w:jc w:val="right"/>
              <w:rPr>
                <w:ins w:id="109" w:author="Asad" w:date="2024-11-30T12:00:00Z"/>
                <w:rFonts w:cs="Times New Roman"/>
                <w:b/>
                <w:bCs/>
                <w:sz w:val="32"/>
                <w:szCs w:val="32"/>
              </w:rPr>
            </w:pPr>
            <w:ins w:id="110" w:author="Asad" w:date="2024-11-30T12:02:00Z">
              <w:r>
                <w:rPr>
                  <w:rFonts w:cs="Times New Roman"/>
                  <w:b/>
                  <w:bCs/>
                  <w:sz w:val="32"/>
                  <w:szCs w:val="32"/>
                </w:rPr>
                <w:t>Date:</w:t>
              </w:r>
            </w:ins>
          </w:p>
        </w:tc>
        <w:tc>
          <w:tcPr>
            <w:tcW w:w="4675" w:type="dxa"/>
            <w:vAlign w:val="center"/>
            <w:tcPrChange w:id="111" w:author="Asad" w:date="2024-11-30T12:04:00Z">
              <w:tcPr>
                <w:tcW w:w="4675" w:type="dxa"/>
              </w:tcPr>
            </w:tcPrChange>
          </w:tcPr>
          <w:p w14:paraId="33E064D6" w14:textId="600A2CF5" w:rsidR="00531ABF" w:rsidRPr="00531ABF" w:rsidRDefault="00531ABF">
            <w:pPr>
              <w:rPr>
                <w:ins w:id="112" w:author="Asad" w:date="2024-11-30T12:00:00Z"/>
                <w:rFonts w:cs="Times New Roman"/>
                <w:b/>
                <w:bCs/>
                <w:i/>
                <w:iCs/>
                <w:sz w:val="22"/>
                <w:rPrChange w:id="113" w:author="Asad" w:date="2024-11-30T12:04:00Z">
                  <w:rPr>
                    <w:ins w:id="114" w:author="Asad" w:date="2024-11-30T12:00:00Z"/>
                    <w:rFonts w:cs="Times New Roman"/>
                    <w:b/>
                    <w:bCs/>
                    <w:sz w:val="32"/>
                    <w:szCs w:val="32"/>
                  </w:rPr>
                </w:rPrChange>
              </w:rPr>
              <w:pPrChange w:id="115" w:author="Asad" w:date="2024-11-30T12:03:00Z">
                <w:pPr>
                  <w:jc w:val="right"/>
                </w:pPr>
              </w:pPrChange>
            </w:pPr>
            <w:ins w:id="116" w:author="Asad" w:date="2024-11-30T12:03:00Z">
              <w:r w:rsidRPr="00531ABF">
                <w:rPr>
                  <w:rFonts w:cs="Times New Roman"/>
                  <w:b/>
                  <w:bCs/>
                  <w:i/>
                  <w:iCs/>
                  <w:sz w:val="22"/>
                  <w:rPrChange w:id="117" w:author="Asad" w:date="2024-11-30T12:04:00Z">
                    <w:rPr>
                      <w:rFonts w:cs="Times New Roman"/>
                      <w:b/>
                      <w:bCs/>
                      <w:sz w:val="32"/>
                      <w:szCs w:val="32"/>
                    </w:rPr>
                  </w:rPrChange>
                </w:rPr>
                <w:t>19-12-2024</w:t>
              </w:r>
            </w:ins>
          </w:p>
        </w:tc>
      </w:tr>
    </w:tbl>
    <w:p w14:paraId="22A5B8EC" w14:textId="48421E39" w:rsidR="00531ABF" w:rsidRDefault="00531ABF" w:rsidP="00186309">
      <w:pPr>
        <w:jc w:val="right"/>
        <w:rPr>
          <w:ins w:id="118" w:author="Asad" w:date="2024-11-30T12:06:00Z"/>
          <w:rFonts w:cs="Times New Roman"/>
          <w:b/>
          <w:bCs/>
          <w:sz w:val="32"/>
          <w:szCs w:val="32"/>
        </w:rPr>
      </w:pPr>
    </w:p>
    <w:p w14:paraId="2B8E4D2C" w14:textId="0D334A02" w:rsidR="00531ABF" w:rsidRDefault="00531ABF" w:rsidP="00186309">
      <w:pPr>
        <w:jc w:val="right"/>
        <w:rPr>
          <w:ins w:id="119" w:author="Asad" w:date="2024-11-30T12:06:00Z"/>
          <w:rFonts w:cs="Times New Roman"/>
          <w:b/>
          <w:bCs/>
          <w:sz w:val="32"/>
          <w:szCs w:val="32"/>
        </w:rPr>
      </w:pPr>
    </w:p>
    <w:p w14:paraId="03AAEAF9" w14:textId="4F05076E" w:rsidR="00531ABF" w:rsidRDefault="00531ABF" w:rsidP="00186309">
      <w:pPr>
        <w:jc w:val="right"/>
        <w:rPr>
          <w:ins w:id="120" w:author="Asad" w:date="2024-11-30T12:06:00Z"/>
          <w:rFonts w:cs="Times New Roman"/>
          <w:b/>
          <w:bCs/>
          <w:sz w:val="32"/>
          <w:szCs w:val="32"/>
        </w:rPr>
      </w:pPr>
    </w:p>
    <w:p w14:paraId="0EFAF0EA" w14:textId="41654A5C" w:rsidR="00531ABF" w:rsidRDefault="00531ABF" w:rsidP="00186309">
      <w:pPr>
        <w:jc w:val="right"/>
        <w:rPr>
          <w:ins w:id="121" w:author="Asad" w:date="2024-12-01T12:29:00Z"/>
          <w:rFonts w:cs="Times New Roman"/>
          <w:b/>
          <w:bCs/>
          <w:sz w:val="32"/>
          <w:szCs w:val="32"/>
        </w:rPr>
      </w:pPr>
    </w:p>
    <w:p w14:paraId="65E27899" w14:textId="77777777" w:rsidR="001E133D" w:rsidRDefault="001E133D" w:rsidP="00186309">
      <w:pPr>
        <w:jc w:val="right"/>
        <w:rPr>
          <w:ins w:id="122" w:author="Asad" w:date="2024-11-30T12:06:00Z"/>
          <w:rFonts w:cs="Times New Roman"/>
          <w:b/>
          <w:bCs/>
          <w:sz w:val="32"/>
          <w:szCs w:val="32"/>
        </w:rPr>
      </w:pPr>
    </w:p>
    <w:p w14:paraId="27DC5553" w14:textId="4AC22333" w:rsidR="00531ABF" w:rsidRPr="00F01DAB" w:rsidRDefault="00531ABF">
      <w:pPr>
        <w:rPr>
          <w:ins w:id="123" w:author="Asad" w:date="2024-11-30T12:06:00Z"/>
        </w:rPr>
        <w:pPrChange w:id="124" w:author="Asad" w:date="2024-11-30T12:10:00Z">
          <w:pPr>
            <w:jc w:val="right"/>
          </w:pPr>
        </w:pPrChange>
      </w:pPr>
    </w:p>
    <w:p w14:paraId="4AAA3857" w14:textId="00FC3FAB" w:rsidR="00F01DAB" w:rsidRDefault="00F01DAB" w:rsidP="00F01DAB">
      <w:pPr>
        <w:shd w:val="clear" w:color="auto" w:fill="595959" w:themeFill="text1" w:themeFillTint="A6"/>
        <w:spacing w:after="240" w:line="240" w:lineRule="auto"/>
        <w:jc w:val="center"/>
        <w:rPr>
          <w:ins w:id="125" w:author="Asad" w:date="2024-11-30T12:14:00Z"/>
          <w:rFonts w:cs="Times New Roman"/>
          <w:b/>
          <w:bCs/>
          <w:color w:val="FFFFFF" w:themeColor="background1"/>
          <w:sz w:val="36"/>
          <w:szCs w:val="36"/>
        </w:rPr>
      </w:pPr>
      <w:ins w:id="126" w:author="Asad" w:date="2024-11-30T12:09:00Z">
        <w:r w:rsidRPr="00F01DAB">
          <w:rPr>
            <w:rFonts w:cs="Times New Roman"/>
            <w:b/>
            <w:bCs/>
            <w:color w:val="FFFFFF" w:themeColor="background1"/>
            <w:sz w:val="36"/>
            <w:szCs w:val="36"/>
            <w:rPrChange w:id="127" w:author="Asad" w:date="2024-11-30T12:13:00Z">
              <w:rPr>
                <w:rFonts w:cs="Times New Roman"/>
                <w:b/>
                <w:bCs/>
                <w:sz w:val="32"/>
                <w:szCs w:val="32"/>
              </w:rPr>
            </w:rPrChange>
          </w:rPr>
          <w:lastRenderedPageBreak/>
          <w:t>Contents</w:t>
        </w:r>
      </w:ins>
    </w:p>
    <w:customXmlInsRangeStart w:id="128" w:author="Asad" w:date="2024-11-30T12:14:00Z"/>
    <w:sdt>
      <w:sdtPr>
        <w:rPr>
          <w:rFonts w:asciiTheme="minorHAnsi" w:eastAsiaTheme="minorHAnsi" w:hAnsiTheme="minorHAnsi" w:cstheme="minorBidi"/>
          <w:color w:val="auto"/>
          <w:sz w:val="22"/>
          <w:szCs w:val="22"/>
        </w:rPr>
        <w:id w:val="-2069259292"/>
        <w:docPartObj>
          <w:docPartGallery w:val="Table of Contents"/>
          <w:docPartUnique/>
        </w:docPartObj>
      </w:sdtPr>
      <w:sdtEndPr>
        <w:rPr>
          <w:rFonts w:ascii="Times New Roman" w:hAnsi="Times New Roman"/>
          <w:b/>
          <w:bCs/>
          <w:noProof/>
          <w:color w:val="0D0D0D" w:themeColor="text1" w:themeTint="F2"/>
          <w:sz w:val="24"/>
        </w:rPr>
      </w:sdtEndPr>
      <w:sdtContent>
        <w:customXmlInsRangeEnd w:id="128"/>
        <w:p w14:paraId="50444094" w14:textId="1C213E04" w:rsidR="00F01DAB" w:rsidRDefault="00F01DAB">
          <w:pPr>
            <w:pStyle w:val="TOCHeading"/>
            <w:rPr>
              <w:ins w:id="129" w:author="Asad" w:date="2024-11-30T12:14:00Z"/>
            </w:rPr>
          </w:pPr>
          <w:ins w:id="130" w:author="Asad" w:date="2024-11-30T12:14:00Z">
            <w:r>
              <w:t>Contents</w:t>
            </w:r>
          </w:ins>
        </w:p>
        <w:p w14:paraId="5EC2320B" w14:textId="57356183" w:rsidR="005929D0" w:rsidRDefault="00F01DAB">
          <w:pPr>
            <w:pStyle w:val="TOC1"/>
            <w:tabs>
              <w:tab w:val="left" w:pos="440"/>
              <w:tab w:val="right" w:leader="dot" w:pos="9350"/>
            </w:tabs>
            <w:rPr>
              <w:ins w:id="131" w:author="Asad" w:date="2024-12-01T10:11:00Z"/>
              <w:noProof/>
            </w:rPr>
          </w:pPr>
          <w:ins w:id="132" w:author="Asad" w:date="2024-11-30T12:14:00Z">
            <w:r>
              <w:fldChar w:fldCharType="begin"/>
            </w:r>
            <w:r>
              <w:instrText xml:space="preserve"> TOC \o "1-3" \h \z \u </w:instrText>
            </w:r>
            <w:r>
              <w:fldChar w:fldCharType="separate"/>
            </w:r>
          </w:ins>
          <w:ins w:id="133" w:author="Asad" w:date="2024-12-01T10:11:00Z">
            <w:r w:rsidR="005929D0" w:rsidRPr="00196051">
              <w:rPr>
                <w:rStyle w:val="Hyperlink"/>
                <w:noProof/>
              </w:rPr>
              <w:fldChar w:fldCharType="begin"/>
            </w:r>
            <w:r w:rsidR="005929D0" w:rsidRPr="00196051">
              <w:rPr>
                <w:rStyle w:val="Hyperlink"/>
                <w:noProof/>
              </w:rPr>
              <w:instrText xml:space="preserve"> </w:instrText>
            </w:r>
            <w:r w:rsidR="005929D0">
              <w:rPr>
                <w:noProof/>
              </w:rPr>
              <w:instrText>HYPERLINK \l "_Toc183940280"</w:instrText>
            </w:r>
            <w:r w:rsidR="005929D0" w:rsidRPr="00196051">
              <w:rPr>
                <w:rStyle w:val="Hyperlink"/>
                <w:noProof/>
              </w:rPr>
              <w:instrText xml:space="preserve"> </w:instrText>
            </w:r>
            <w:r w:rsidR="005929D0" w:rsidRPr="00196051">
              <w:rPr>
                <w:rStyle w:val="Hyperlink"/>
                <w:noProof/>
              </w:rPr>
              <w:fldChar w:fldCharType="separate"/>
            </w:r>
            <w:r w:rsidR="005929D0" w:rsidRPr="00196051">
              <w:rPr>
                <w:rStyle w:val="Hyperlink"/>
                <w:noProof/>
              </w:rPr>
              <w:t>1</w:t>
            </w:r>
            <w:r w:rsidR="005929D0">
              <w:rPr>
                <w:noProof/>
              </w:rPr>
              <w:tab/>
            </w:r>
            <w:r w:rsidR="005929D0" w:rsidRPr="00196051">
              <w:rPr>
                <w:rStyle w:val="Hyperlink"/>
                <w:noProof/>
              </w:rPr>
              <w:t>Introduction</w:t>
            </w:r>
            <w:r w:rsidR="005929D0">
              <w:rPr>
                <w:noProof/>
                <w:webHidden/>
              </w:rPr>
              <w:tab/>
            </w:r>
            <w:r w:rsidR="005929D0">
              <w:rPr>
                <w:noProof/>
                <w:webHidden/>
              </w:rPr>
              <w:fldChar w:fldCharType="begin"/>
            </w:r>
            <w:r w:rsidR="005929D0">
              <w:rPr>
                <w:noProof/>
                <w:webHidden/>
              </w:rPr>
              <w:instrText xml:space="preserve"> PAGEREF _Toc183940280 \h </w:instrText>
            </w:r>
          </w:ins>
          <w:r w:rsidR="005929D0">
            <w:rPr>
              <w:noProof/>
              <w:webHidden/>
            </w:rPr>
          </w:r>
          <w:r w:rsidR="005929D0">
            <w:rPr>
              <w:noProof/>
              <w:webHidden/>
            </w:rPr>
            <w:fldChar w:fldCharType="separate"/>
          </w:r>
          <w:ins w:id="134" w:author="Asad" w:date="2024-12-01T10:11:00Z">
            <w:r w:rsidR="005929D0">
              <w:rPr>
                <w:noProof/>
                <w:webHidden/>
              </w:rPr>
              <w:t>3</w:t>
            </w:r>
            <w:r w:rsidR="005929D0">
              <w:rPr>
                <w:noProof/>
                <w:webHidden/>
              </w:rPr>
              <w:fldChar w:fldCharType="end"/>
            </w:r>
            <w:r w:rsidR="005929D0" w:rsidRPr="00196051">
              <w:rPr>
                <w:rStyle w:val="Hyperlink"/>
                <w:noProof/>
              </w:rPr>
              <w:fldChar w:fldCharType="end"/>
            </w:r>
          </w:ins>
        </w:p>
        <w:p w14:paraId="5B06BAFE" w14:textId="286DDF16" w:rsidR="005929D0" w:rsidRDefault="005929D0">
          <w:pPr>
            <w:pStyle w:val="TOC2"/>
            <w:tabs>
              <w:tab w:val="left" w:pos="880"/>
              <w:tab w:val="right" w:leader="dot" w:pos="9350"/>
            </w:tabs>
            <w:rPr>
              <w:ins w:id="135" w:author="Asad" w:date="2024-12-01T10:11:00Z"/>
              <w:noProof/>
            </w:rPr>
          </w:pPr>
          <w:ins w:id="136" w:author="Asad" w:date="2024-12-01T10:11:00Z">
            <w:r w:rsidRPr="00196051">
              <w:rPr>
                <w:rStyle w:val="Hyperlink"/>
                <w:noProof/>
              </w:rPr>
              <w:fldChar w:fldCharType="begin"/>
            </w:r>
            <w:r w:rsidRPr="00196051">
              <w:rPr>
                <w:rStyle w:val="Hyperlink"/>
                <w:noProof/>
              </w:rPr>
              <w:instrText xml:space="preserve"> </w:instrText>
            </w:r>
            <w:r>
              <w:rPr>
                <w:noProof/>
              </w:rPr>
              <w:instrText>HYPERLINK \l "_Toc183940281"</w:instrText>
            </w:r>
            <w:r w:rsidRPr="00196051">
              <w:rPr>
                <w:rStyle w:val="Hyperlink"/>
                <w:noProof/>
              </w:rPr>
              <w:instrText xml:space="preserve"> </w:instrText>
            </w:r>
            <w:r w:rsidRPr="00196051">
              <w:rPr>
                <w:rStyle w:val="Hyperlink"/>
                <w:noProof/>
              </w:rPr>
              <w:fldChar w:fldCharType="separate"/>
            </w:r>
            <w:r w:rsidRPr="00196051">
              <w:rPr>
                <w:rStyle w:val="Hyperlink"/>
                <w:noProof/>
              </w:rPr>
              <w:t>1.1</w:t>
            </w:r>
            <w:r>
              <w:rPr>
                <w:noProof/>
              </w:rPr>
              <w:tab/>
            </w:r>
            <w:r w:rsidRPr="00196051">
              <w:rPr>
                <w:rStyle w:val="Hyperlink"/>
                <w:noProof/>
              </w:rPr>
              <w:t>Document Purpose</w:t>
            </w:r>
            <w:r>
              <w:rPr>
                <w:noProof/>
                <w:webHidden/>
              </w:rPr>
              <w:tab/>
            </w:r>
            <w:r>
              <w:rPr>
                <w:noProof/>
                <w:webHidden/>
              </w:rPr>
              <w:fldChar w:fldCharType="begin"/>
            </w:r>
            <w:r>
              <w:rPr>
                <w:noProof/>
                <w:webHidden/>
              </w:rPr>
              <w:instrText xml:space="preserve"> PAGEREF _Toc183940281 \h </w:instrText>
            </w:r>
          </w:ins>
          <w:r>
            <w:rPr>
              <w:noProof/>
              <w:webHidden/>
            </w:rPr>
          </w:r>
          <w:r>
            <w:rPr>
              <w:noProof/>
              <w:webHidden/>
            </w:rPr>
            <w:fldChar w:fldCharType="separate"/>
          </w:r>
          <w:ins w:id="137" w:author="Asad" w:date="2024-12-01T10:11:00Z">
            <w:r>
              <w:rPr>
                <w:noProof/>
                <w:webHidden/>
              </w:rPr>
              <w:t>3</w:t>
            </w:r>
            <w:r>
              <w:rPr>
                <w:noProof/>
                <w:webHidden/>
              </w:rPr>
              <w:fldChar w:fldCharType="end"/>
            </w:r>
            <w:r w:rsidRPr="00196051">
              <w:rPr>
                <w:rStyle w:val="Hyperlink"/>
                <w:noProof/>
              </w:rPr>
              <w:fldChar w:fldCharType="end"/>
            </w:r>
          </w:ins>
        </w:p>
        <w:p w14:paraId="6B1B10C4" w14:textId="2C408ACD" w:rsidR="00F01DAB" w:rsidDel="00F01DAB" w:rsidRDefault="00F01DAB">
          <w:pPr>
            <w:pStyle w:val="TOC3"/>
            <w:tabs>
              <w:tab w:val="right" w:leader="dot" w:pos="9350"/>
            </w:tabs>
            <w:rPr>
              <w:del w:id="138" w:author="Asad" w:date="2024-11-30T12:15:00Z"/>
              <w:noProof/>
            </w:rPr>
          </w:pPr>
          <w:del w:id="139" w:author="Asad" w:date="2024-11-30T12:15:00Z">
            <w:r w:rsidRPr="00F01DAB" w:rsidDel="00F01DAB">
              <w:rPr>
                <w:rStyle w:val="Hyperlink"/>
                <w:rFonts w:cs="Times New Roman"/>
                <w:noProof/>
              </w:rPr>
              <w:delText>Version 1.1</w:delText>
            </w:r>
            <w:r w:rsidDel="00F01DAB">
              <w:rPr>
                <w:noProof/>
                <w:webHidden/>
              </w:rPr>
              <w:tab/>
              <w:delText>1</w:delText>
            </w:r>
          </w:del>
        </w:p>
        <w:p w14:paraId="656E4548" w14:textId="57FCE670" w:rsidR="00F01DAB" w:rsidRDefault="00F01DAB">
          <w:pPr>
            <w:rPr>
              <w:ins w:id="140" w:author="Asad" w:date="2024-11-30T12:14:00Z"/>
            </w:rPr>
          </w:pPr>
          <w:ins w:id="141" w:author="Asad" w:date="2024-11-30T12:14:00Z">
            <w:r>
              <w:rPr>
                <w:b/>
                <w:bCs/>
                <w:noProof/>
              </w:rPr>
              <w:fldChar w:fldCharType="end"/>
            </w:r>
          </w:ins>
        </w:p>
        <w:customXmlInsRangeStart w:id="142" w:author="Asad" w:date="2024-11-30T12:14:00Z"/>
      </w:sdtContent>
    </w:sdt>
    <w:customXmlInsRangeEnd w:id="142"/>
    <w:p w14:paraId="0B676A5B" w14:textId="100E3E7D" w:rsidR="00F01DAB" w:rsidRDefault="00F01DAB" w:rsidP="00F01DAB">
      <w:pPr>
        <w:tabs>
          <w:tab w:val="left" w:pos="924"/>
        </w:tabs>
        <w:rPr>
          <w:ins w:id="143" w:author="Asad" w:date="2024-11-30T12:15:00Z"/>
          <w:rFonts w:cs="Times New Roman"/>
          <w:sz w:val="36"/>
          <w:szCs w:val="36"/>
        </w:rPr>
      </w:pPr>
    </w:p>
    <w:p w14:paraId="0D57CBDB" w14:textId="468FEC55" w:rsidR="00F01DAB" w:rsidRDefault="00F01DAB" w:rsidP="00F01DAB">
      <w:pPr>
        <w:shd w:val="clear" w:color="auto" w:fill="595959" w:themeFill="text1" w:themeFillTint="A6"/>
        <w:spacing w:after="240" w:line="240" w:lineRule="auto"/>
        <w:jc w:val="center"/>
        <w:rPr>
          <w:ins w:id="144" w:author="Asad" w:date="2024-11-30T12:15:00Z"/>
          <w:rFonts w:cs="Times New Roman"/>
          <w:b/>
          <w:bCs/>
          <w:color w:val="FFFFFF" w:themeColor="background1"/>
          <w:sz w:val="36"/>
          <w:szCs w:val="36"/>
        </w:rPr>
      </w:pPr>
      <w:ins w:id="145" w:author="Asad" w:date="2024-11-30T12:15:00Z">
        <w:r>
          <w:rPr>
            <w:rFonts w:cs="Times New Roman"/>
            <w:b/>
            <w:bCs/>
            <w:color w:val="FFFFFF" w:themeColor="background1"/>
            <w:sz w:val="36"/>
            <w:szCs w:val="36"/>
          </w:rPr>
          <w:t>Revisions</w:t>
        </w:r>
      </w:ins>
    </w:p>
    <w:tbl>
      <w:tblPr>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949"/>
        <w:gridCol w:w="4252"/>
        <w:gridCol w:w="1985"/>
        <w:tblGridChange w:id="146">
          <w:tblGrid>
            <w:gridCol w:w="1170"/>
            <w:gridCol w:w="1949"/>
            <w:gridCol w:w="4252"/>
            <w:gridCol w:w="1985"/>
          </w:tblGrid>
        </w:tblGridChange>
      </w:tblGrid>
      <w:tr w:rsidR="00F01DAB" w14:paraId="1673ECBE" w14:textId="77777777" w:rsidTr="002C01FD">
        <w:trPr>
          <w:tblHeader/>
          <w:ins w:id="147" w:author="Asad" w:date="2024-11-30T12:16:00Z"/>
        </w:trPr>
        <w:tc>
          <w:tcPr>
            <w:tcW w:w="1170" w:type="dxa"/>
            <w:shd w:val="clear" w:color="auto" w:fill="E6E6E6"/>
          </w:tcPr>
          <w:p w14:paraId="455E3013" w14:textId="77777777" w:rsidR="00F01DAB" w:rsidRDefault="00F01DAB" w:rsidP="002C01FD">
            <w:pPr>
              <w:keepNext/>
              <w:pBdr>
                <w:top w:val="nil"/>
                <w:left w:val="nil"/>
                <w:bottom w:val="nil"/>
                <w:right w:val="nil"/>
                <w:between w:val="nil"/>
              </w:pBdr>
              <w:spacing w:before="60" w:after="60"/>
              <w:rPr>
                <w:ins w:id="148" w:author="Asad" w:date="2024-11-30T12:16:00Z"/>
                <w:rFonts w:ascii="Arial" w:eastAsia="Arial" w:hAnsi="Arial" w:cs="Arial"/>
                <w:b/>
                <w:color w:val="000000"/>
                <w:sz w:val="20"/>
                <w:szCs w:val="20"/>
              </w:rPr>
            </w:pPr>
            <w:ins w:id="149" w:author="Asad" w:date="2024-11-30T12:16:00Z">
              <w:r>
                <w:rPr>
                  <w:rFonts w:ascii="Arial" w:eastAsia="Arial" w:hAnsi="Arial" w:cs="Arial"/>
                  <w:b/>
                  <w:color w:val="000000"/>
                  <w:sz w:val="20"/>
                  <w:szCs w:val="20"/>
                </w:rPr>
                <w:t>Version</w:t>
              </w:r>
            </w:ins>
          </w:p>
        </w:tc>
        <w:tc>
          <w:tcPr>
            <w:tcW w:w="1949" w:type="dxa"/>
            <w:shd w:val="clear" w:color="auto" w:fill="E6E6E6"/>
          </w:tcPr>
          <w:p w14:paraId="49671E18" w14:textId="77777777" w:rsidR="00F01DAB" w:rsidRDefault="00F01DAB" w:rsidP="002C01FD">
            <w:pPr>
              <w:keepNext/>
              <w:pBdr>
                <w:top w:val="nil"/>
                <w:left w:val="nil"/>
                <w:bottom w:val="nil"/>
                <w:right w:val="nil"/>
                <w:between w:val="nil"/>
              </w:pBdr>
              <w:spacing w:before="60" w:after="60"/>
              <w:rPr>
                <w:ins w:id="150" w:author="Asad" w:date="2024-11-30T12:16:00Z"/>
                <w:rFonts w:ascii="Arial" w:eastAsia="Arial" w:hAnsi="Arial" w:cs="Arial"/>
                <w:b/>
                <w:color w:val="000000"/>
                <w:sz w:val="20"/>
                <w:szCs w:val="20"/>
              </w:rPr>
            </w:pPr>
            <w:ins w:id="151" w:author="Asad" w:date="2024-11-30T12:16:00Z">
              <w:r>
                <w:rPr>
                  <w:rFonts w:ascii="Arial" w:eastAsia="Arial" w:hAnsi="Arial" w:cs="Arial"/>
                  <w:b/>
                  <w:color w:val="000000"/>
                  <w:sz w:val="20"/>
                  <w:szCs w:val="20"/>
                </w:rPr>
                <w:t>Primary Author(s)</w:t>
              </w:r>
            </w:ins>
          </w:p>
        </w:tc>
        <w:tc>
          <w:tcPr>
            <w:tcW w:w="4252" w:type="dxa"/>
            <w:shd w:val="clear" w:color="auto" w:fill="E6E6E6"/>
          </w:tcPr>
          <w:p w14:paraId="13FA6CB7" w14:textId="77777777" w:rsidR="00F01DAB" w:rsidRDefault="00F01DAB" w:rsidP="002C01FD">
            <w:pPr>
              <w:keepNext/>
              <w:pBdr>
                <w:top w:val="nil"/>
                <w:left w:val="nil"/>
                <w:bottom w:val="nil"/>
                <w:right w:val="nil"/>
                <w:between w:val="nil"/>
              </w:pBdr>
              <w:spacing w:before="60" w:after="60"/>
              <w:rPr>
                <w:ins w:id="152" w:author="Asad" w:date="2024-11-30T12:16:00Z"/>
                <w:rFonts w:ascii="Arial" w:eastAsia="Arial" w:hAnsi="Arial" w:cs="Arial"/>
                <w:b/>
                <w:color w:val="000000"/>
                <w:sz w:val="20"/>
                <w:szCs w:val="20"/>
              </w:rPr>
            </w:pPr>
            <w:ins w:id="153" w:author="Asad" w:date="2024-11-30T12:16:00Z">
              <w:r>
                <w:rPr>
                  <w:rFonts w:ascii="Arial" w:eastAsia="Arial" w:hAnsi="Arial" w:cs="Arial"/>
                  <w:b/>
                  <w:color w:val="000000"/>
                  <w:sz w:val="20"/>
                  <w:szCs w:val="20"/>
                </w:rPr>
                <w:t>Description of Version</w:t>
              </w:r>
            </w:ins>
          </w:p>
        </w:tc>
        <w:tc>
          <w:tcPr>
            <w:tcW w:w="1985" w:type="dxa"/>
            <w:shd w:val="clear" w:color="auto" w:fill="E6E6E6"/>
          </w:tcPr>
          <w:p w14:paraId="092974D6" w14:textId="77777777" w:rsidR="00F01DAB" w:rsidRDefault="00F01DAB" w:rsidP="002C01FD">
            <w:pPr>
              <w:keepNext/>
              <w:pBdr>
                <w:top w:val="nil"/>
                <w:left w:val="nil"/>
                <w:bottom w:val="nil"/>
                <w:right w:val="nil"/>
                <w:between w:val="nil"/>
              </w:pBdr>
              <w:spacing w:before="60" w:after="60"/>
              <w:jc w:val="center"/>
              <w:rPr>
                <w:ins w:id="154" w:author="Asad" w:date="2024-11-30T12:16:00Z"/>
                <w:rFonts w:ascii="Arial" w:eastAsia="Arial" w:hAnsi="Arial" w:cs="Arial"/>
                <w:b/>
                <w:color w:val="000000"/>
                <w:sz w:val="20"/>
                <w:szCs w:val="20"/>
              </w:rPr>
            </w:pPr>
            <w:ins w:id="155" w:author="Asad" w:date="2024-11-30T12:16:00Z">
              <w:r>
                <w:rPr>
                  <w:rFonts w:ascii="Arial" w:eastAsia="Arial" w:hAnsi="Arial" w:cs="Arial"/>
                  <w:b/>
                  <w:color w:val="000000"/>
                  <w:sz w:val="20"/>
                  <w:szCs w:val="20"/>
                </w:rPr>
                <w:t>Date Completed</w:t>
              </w:r>
            </w:ins>
          </w:p>
        </w:tc>
      </w:tr>
      <w:tr w:rsidR="00F01DAB" w14:paraId="4CC64673"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5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57" w:author="Asad" w:date="2024-11-30T12:16:00Z"/>
        </w:trPr>
        <w:tc>
          <w:tcPr>
            <w:tcW w:w="1170" w:type="dxa"/>
            <w:vAlign w:val="center"/>
            <w:tcPrChange w:id="158" w:author="Asad Shah" w:date="2025-01-02T02:23:00Z">
              <w:tcPr>
                <w:tcW w:w="1170" w:type="dxa"/>
              </w:tcPr>
            </w:tcPrChange>
          </w:tcPr>
          <w:p w14:paraId="784DF4EF" w14:textId="731188E9" w:rsidR="00F01DAB" w:rsidRDefault="00F01DAB" w:rsidP="002C01FD">
            <w:pPr>
              <w:pBdr>
                <w:top w:val="nil"/>
                <w:left w:val="nil"/>
                <w:bottom w:val="nil"/>
                <w:right w:val="nil"/>
                <w:between w:val="nil"/>
              </w:pBdr>
              <w:spacing w:before="60" w:after="60"/>
              <w:rPr>
                <w:ins w:id="159" w:author="Asad" w:date="2024-11-30T12:16:00Z"/>
                <w:rFonts w:eastAsia="Times New Roman" w:cs="Times New Roman"/>
                <w:color w:val="000000"/>
                <w:sz w:val="20"/>
                <w:szCs w:val="20"/>
              </w:rPr>
            </w:pPr>
            <w:ins w:id="160" w:author="Asad" w:date="2024-11-30T12:16:00Z">
              <w:r>
                <w:rPr>
                  <w:rFonts w:eastAsia="Times New Roman" w:cs="Times New Roman"/>
                  <w:color w:val="000000"/>
                  <w:sz w:val="20"/>
                  <w:szCs w:val="20"/>
                </w:rPr>
                <w:t xml:space="preserve">Version </w:t>
              </w:r>
            </w:ins>
            <w:ins w:id="161" w:author="Asad" w:date="2024-12-01T09:54:00Z">
              <w:r w:rsidR="00A759E3">
                <w:rPr>
                  <w:rFonts w:eastAsia="Times New Roman" w:cs="Times New Roman"/>
                  <w:color w:val="000000"/>
                  <w:sz w:val="20"/>
                  <w:szCs w:val="20"/>
                </w:rPr>
                <w:t>0.1</w:t>
              </w:r>
            </w:ins>
          </w:p>
        </w:tc>
        <w:tc>
          <w:tcPr>
            <w:tcW w:w="1949" w:type="dxa"/>
            <w:vAlign w:val="center"/>
            <w:tcPrChange w:id="162" w:author="Asad Shah" w:date="2025-01-02T02:23:00Z">
              <w:tcPr>
                <w:tcW w:w="1949" w:type="dxa"/>
              </w:tcPr>
            </w:tcPrChange>
          </w:tcPr>
          <w:p w14:paraId="61BA72B4" w14:textId="138A0E7F" w:rsidR="00F01DAB" w:rsidRDefault="00C31258" w:rsidP="002C01FD">
            <w:pPr>
              <w:pBdr>
                <w:top w:val="nil"/>
                <w:left w:val="nil"/>
                <w:bottom w:val="nil"/>
                <w:right w:val="nil"/>
                <w:between w:val="nil"/>
              </w:pBdr>
              <w:spacing w:before="60" w:after="60"/>
              <w:rPr>
                <w:ins w:id="163" w:author="Asad" w:date="2024-11-30T12:16:00Z"/>
                <w:rFonts w:eastAsia="Times New Roman" w:cs="Times New Roman"/>
                <w:color w:val="000000"/>
                <w:sz w:val="20"/>
                <w:szCs w:val="20"/>
              </w:rPr>
            </w:pPr>
            <w:proofErr w:type="spellStart"/>
            <w:ins w:id="164" w:author="Asad" w:date="2024-12-02T08:30: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65" w:author="Asad Shah" w:date="2025-01-02T02:23:00Z">
              <w:tcPr>
                <w:tcW w:w="4252" w:type="dxa"/>
              </w:tcPr>
            </w:tcPrChange>
          </w:tcPr>
          <w:p w14:paraId="48CF4339" w14:textId="0F7645BE" w:rsidR="00F82119" w:rsidRDefault="00F82119" w:rsidP="002C01FD">
            <w:pPr>
              <w:pBdr>
                <w:top w:val="nil"/>
                <w:left w:val="nil"/>
                <w:bottom w:val="nil"/>
                <w:right w:val="nil"/>
                <w:between w:val="nil"/>
              </w:pBdr>
              <w:spacing w:before="60" w:after="60"/>
              <w:rPr>
                <w:ins w:id="166" w:author="Asad" w:date="2024-11-30T12:16:00Z"/>
                <w:rFonts w:eastAsia="Times New Roman" w:cs="Times New Roman"/>
                <w:color w:val="000000"/>
                <w:sz w:val="20"/>
                <w:szCs w:val="20"/>
              </w:rPr>
            </w:pPr>
            <w:ins w:id="167" w:author="Asad" w:date="2024-11-30T12:17:00Z">
              <w:r>
                <w:rPr>
                  <w:rFonts w:eastAsia="Times New Roman" w:cs="Times New Roman"/>
                  <w:color w:val="000000"/>
                  <w:sz w:val="20"/>
                  <w:szCs w:val="20"/>
                </w:rPr>
                <w:t xml:space="preserve">The first version of the SRS to have all the </w:t>
              </w:r>
              <w:del w:id="168" w:author="Asad Shah" w:date="2025-01-01T17:58:00Z">
                <w:r w:rsidDel="00494DE8">
                  <w:rPr>
                    <w:rFonts w:eastAsia="Times New Roman" w:cs="Times New Roman"/>
                    <w:color w:val="000000"/>
                    <w:sz w:val="20"/>
                    <w:szCs w:val="20"/>
                  </w:rPr>
                  <w:delText>re</w:delText>
                </w:r>
              </w:del>
            </w:ins>
            <w:ins w:id="169" w:author="Asad" w:date="2024-11-30T12:18:00Z">
              <w:del w:id="170" w:author="Asad Shah" w:date="2025-01-01T17:58:00Z">
                <w:r w:rsidDel="00494DE8">
                  <w:rPr>
                    <w:rFonts w:eastAsia="Times New Roman" w:cs="Times New Roman"/>
                    <w:color w:val="000000"/>
                    <w:sz w:val="20"/>
                    <w:szCs w:val="20"/>
                  </w:rPr>
                  <w:delText>quirements</w:delText>
                </w:r>
              </w:del>
            </w:ins>
            <w:ins w:id="171" w:author="Asad Shah" w:date="2025-01-01T17:58:00Z">
              <w:r w:rsidR="00494DE8">
                <w:rPr>
                  <w:rFonts w:eastAsia="Times New Roman" w:cs="Times New Roman"/>
                  <w:color w:val="000000"/>
                  <w:sz w:val="20"/>
                  <w:szCs w:val="20"/>
                </w:rPr>
                <w:t>conventions</w:t>
              </w:r>
            </w:ins>
            <w:ins w:id="172" w:author="Asad" w:date="2024-11-30T12:18:00Z">
              <w:r>
                <w:rPr>
                  <w:rFonts w:eastAsia="Times New Roman" w:cs="Times New Roman"/>
                  <w:color w:val="000000"/>
                  <w:sz w:val="20"/>
                  <w:szCs w:val="20"/>
                </w:rPr>
                <w:t xml:space="preserve"> included.</w:t>
              </w:r>
            </w:ins>
          </w:p>
        </w:tc>
        <w:tc>
          <w:tcPr>
            <w:tcW w:w="1985" w:type="dxa"/>
            <w:vAlign w:val="center"/>
            <w:tcPrChange w:id="173" w:author="Asad Shah" w:date="2025-01-02T02:23:00Z">
              <w:tcPr>
                <w:tcW w:w="1985" w:type="dxa"/>
              </w:tcPr>
            </w:tcPrChange>
          </w:tcPr>
          <w:p w14:paraId="5252C7C2" w14:textId="228E2CF5" w:rsidR="00F01DAB" w:rsidRDefault="00F01DAB" w:rsidP="002C01FD">
            <w:pPr>
              <w:pBdr>
                <w:top w:val="nil"/>
                <w:left w:val="nil"/>
                <w:bottom w:val="nil"/>
                <w:right w:val="nil"/>
                <w:between w:val="nil"/>
              </w:pBdr>
              <w:spacing w:before="60" w:after="60"/>
              <w:jc w:val="center"/>
              <w:rPr>
                <w:ins w:id="174" w:author="Asad" w:date="2024-11-30T12:16:00Z"/>
                <w:rFonts w:eastAsia="Times New Roman" w:cs="Times New Roman"/>
                <w:color w:val="000000"/>
                <w:sz w:val="20"/>
                <w:szCs w:val="20"/>
              </w:rPr>
            </w:pPr>
            <w:ins w:id="175" w:author="Asad" w:date="2024-11-30T12:16:00Z">
              <w:r>
                <w:rPr>
                  <w:rFonts w:eastAsia="Times New Roman" w:cs="Times New Roman"/>
                  <w:color w:val="000000"/>
                  <w:sz w:val="20"/>
                  <w:szCs w:val="20"/>
                </w:rPr>
                <w:t>30/11/24</w:t>
              </w:r>
            </w:ins>
          </w:p>
        </w:tc>
      </w:tr>
      <w:tr w:rsidR="00494DE8" w14:paraId="6939BE35"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76"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77" w:author="Asad Shah" w:date="2025-01-01T17:57:00Z"/>
        </w:trPr>
        <w:tc>
          <w:tcPr>
            <w:tcW w:w="1170" w:type="dxa"/>
            <w:vAlign w:val="center"/>
            <w:tcPrChange w:id="178" w:author="Asad Shah" w:date="2025-01-02T02:23:00Z">
              <w:tcPr>
                <w:tcW w:w="1170" w:type="dxa"/>
              </w:tcPr>
            </w:tcPrChange>
          </w:tcPr>
          <w:p w14:paraId="0912C4BB" w14:textId="22912C3D" w:rsidR="00494DE8" w:rsidRDefault="00494DE8" w:rsidP="002C01FD">
            <w:pPr>
              <w:pBdr>
                <w:top w:val="nil"/>
                <w:left w:val="nil"/>
                <w:bottom w:val="nil"/>
                <w:right w:val="nil"/>
                <w:between w:val="nil"/>
              </w:pBdr>
              <w:spacing w:before="60" w:after="60"/>
              <w:rPr>
                <w:ins w:id="179" w:author="Asad Shah" w:date="2025-01-01T17:57:00Z"/>
                <w:rFonts w:eastAsia="Times New Roman" w:cs="Times New Roman"/>
                <w:color w:val="000000"/>
                <w:sz w:val="20"/>
                <w:szCs w:val="20"/>
              </w:rPr>
            </w:pPr>
            <w:ins w:id="180" w:author="Asad Shah" w:date="2025-01-01T17:57:00Z">
              <w:r>
                <w:rPr>
                  <w:rFonts w:eastAsia="Times New Roman" w:cs="Times New Roman"/>
                  <w:color w:val="000000"/>
                  <w:sz w:val="20"/>
                  <w:szCs w:val="20"/>
                </w:rPr>
                <w:t>Version 0.2</w:t>
              </w:r>
            </w:ins>
          </w:p>
        </w:tc>
        <w:tc>
          <w:tcPr>
            <w:tcW w:w="1949" w:type="dxa"/>
            <w:vAlign w:val="center"/>
            <w:tcPrChange w:id="181" w:author="Asad Shah" w:date="2025-01-02T02:23:00Z">
              <w:tcPr>
                <w:tcW w:w="1949" w:type="dxa"/>
              </w:tcPr>
            </w:tcPrChange>
          </w:tcPr>
          <w:p w14:paraId="301201F1" w14:textId="4E6F956A" w:rsidR="00494DE8" w:rsidRDefault="00494DE8" w:rsidP="002C01FD">
            <w:pPr>
              <w:pBdr>
                <w:top w:val="nil"/>
                <w:left w:val="nil"/>
                <w:bottom w:val="nil"/>
                <w:right w:val="nil"/>
                <w:between w:val="nil"/>
              </w:pBdr>
              <w:spacing w:before="60" w:after="60"/>
              <w:rPr>
                <w:ins w:id="182" w:author="Asad Shah" w:date="2025-01-01T17:57:00Z"/>
                <w:rFonts w:eastAsia="Times New Roman" w:cs="Times New Roman"/>
                <w:color w:val="000000"/>
                <w:sz w:val="20"/>
                <w:szCs w:val="20"/>
              </w:rPr>
            </w:pPr>
            <w:proofErr w:type="spellStart"/>
            <w:ins w:id="183" w:author="Asad Shah" w:date="2025-01-01T17:57:00Z">
              <w:r>
                <w:rPr>
                  <w:rFonts w:eastAsia="Times New Roman" w:cs="Times New Roman"/>
                  <w:color w:val="000000"/>
                  <w:sz w:val="20"/>
                  <w:szCs w:val="20"/>
                </w:rPr>
                <w:t>Fizza</w:t>
              </w:r>
              <w:proofErr w:type="spellEnd"/>
              <w:r>
                <w:rPr>
                  <w:rFonts w:eastAsia="Times New Roman" w:cs="Times New Roman"/>
                  <w:color w:val="000000"/>
                  <w:sz w:val="20"/>
                  <w:szCs w:val="20"/>
                </w:rPr>
                <w:t xml:space="preserve"> Mazhar</w:t>
              </w:r>
            </w:ins>
          </w:p>
        </w:tc>
        <w:tc>
          <w:tcPr>
            <w:tcW w:w="4252" w:type="dxa"/>
            <w:vAlign w:val="center"/>
            <w:tcPrChange w:id="184" w:author="Asad Shah" w:date="2025-01-02T02:23:00Z">
              <w:tcPr>
                <w:tcW w:w="4252" w:type="dxa"/>
              </w:tcPr>
            </w:tcPrChange>
          </w:tcPr>
          <w:p w14:paraId="3DE14362" w14:textId="70EE0E67" w:rsidR="00494DE8" w:rsidRDefault="00494DE8" w:rsidP="002C01FD">
            <w:pPr>
              <w:pBdr>
                <w:top w:val="nil"/>
                <w:left w:val="nil"/>
                <w:bottom w:val="nil"/>
                <w:right w:val="nil"/>
                <w:between w:val="nil"/>
              </w:pBdr>
              <w:spacing w:before="60" w:after="60"/>
              <w:rPr>
                <w:ins w:id="185" w:author="Asad Shah" w:date="2025-01-01T17:57:00Z"/>
                <w:rFonts w:eastAsia="Times New Roman" w:cs="Times New Roman"/>
                <w:color w:val="000000"/>
                <w:sz w:val="20"/>
                <w:szCs w:val="20"/>
              </w:rPr>
            </w:pPr>
            <w:ins w:id="186" w:author="Asad Shah" w:date="2025-01-01T17:58:00Z">
              <w:r>
                <w:rPr>
                  <w:rFonts w:eastAsia="Times New Roman" w:cs="Times New Roman"/>
                  <w:color w:val="000000"/>
                  <w:sz w:val="20"/>
                  <w:szCs w:val="20"/>
                </w:rPr>
                <w:t xml:space="preserve">The </w:t>
              </w:r>
            </w:ins>
            <w:ins w:id="187" w:author="Asad Shah" w:date="2025-01-01T17:59:00Z">
              <w:r>
                <w:rPr>
                  <w:rFonts w:eastAsia="Times New Roman" w:cs="Times New Roman"/>
                  <w:color w:val="000000"/>
                  <w:sz w:val="20"/>
                  <w:szCs w:val="20"/>
                </w:rPr>
                <w:t>functionality of the system</w:t>
              </w:r>
            </w:ins>
            <w:ins w:id="188" w:author="Asad Shah" w:date="2025-01-01T17:58:00Z">
              <w:r>
                <w:rPr>
                  <w:rFonts w:eastAsia="Times New Roman" w:cs="Times New Roman"/>
                  <w:color w:val="000000"/>
                  <w:sz w:val="20"/>
                  <w:szCs w:val="20"/>
                </w:rPr>
                <w:t>.</w:t>
              </w:r>
            </w:ins>
          </w:p>
        </w:tc>
        <w:tc>
          <w:tcPr>
            <w:tcW w:w="1985" w:type="dxa"/>
            <w:vAlign w:val="center"/>
            <w:tcPrChange w:id="189" w:author="Asad Shah" w:date="2025-01-02T02:23:00Z">
              <w:tcPr>
                <w:tcW w:w="1985" w:type="dxa"/>
              </w:tcPr>
            </w:tcPrChange>
          </w:tcPr>
          <w:p w14:paraId="05E2CF5C" w14:textId="502B4F90" w:rsidR="00494DE8" w:rsidRDefault="00494DE8" w:rsidP="002C01FD">
            <w:pPr>
              <w:pBdr>
                <w:top w:val="nil"/>
                <w:left w:val="nil"/>
                <w:bottom w:val="nil"/>
                <w:right w:val="nil"/>
                <w:between w:val="nil"/>
              </w:pBdr>
              <w:spacing w:before="60" w:after="60"/>
              <w:jc w:val="center"/>
              <w:rPr>
                <w:ins w:id="190" w:author="Asad Shah" w:date="2025-01-01T17:57:00Z"/>
                <w:rFonts w:eastAsia="Times New Roman" w:cs="Times New Roman"/>
                <w:color w:val="000000"/>
                <w:sz w:val="20"/>
                <w:szCs w:val="20"/>
              </w:rPr>
            </w:pPr>
            <w:ins w:id="191" w:author="Asad Shah" w:date="2025-01-01T17:59:00Z">
              <w:r>
                <w:rPr>
                  <w:rFonts w:eastAsia="Times New Roman" w:cs="Times New Roman"/>
                  <w:color w:val="000000"/>
                  <w:sz w:val="20"/>
                  <w:szCs w:val="20"/>
                </w:rPr>
                <w:t>15/12/24</w:t>
              </w:r>
            </w:ins>
          </w:p>
        </w:tc>
      </w:tr>
      <w:tr w:rsidR="0064370A" w14:paraId="38B223D2" w14:textId="77777777" w:rsidTr="003A7E75">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Change w:id="192" w:author="Asad Shah" w:date="2025-01-02T02:23:00Z">
            <w:tblPrEx>
              <w:tblW w:w="93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Ex>
          </w:tblPrExChange>
        </w:tblPrEx>
        <w:trPr>
          <w:ins w:id="193" w:author="Asad Shah" w:date="2025-01-01T17:59:00Z"/>
        </w:trPr>
        <w:tc>
          <w:tcPr>
            <w:tcW w:w="1170" w:type="dxa"/>
            <w:vAlign w:val="center"/>
            <w:tcPrChange w:id="194" w:author="Asad Shah" w:date="2025-01-02T02:23:00Z">
              <w:tcPr>
                <w:tcW w:w="1170" w:type="dxa"/>
              </w:tcPr>
            </w:tcPrChange>
          </w:tcPr>
          <w:p w14:paraId="34AA7142" w14:textId="0386079E" w:rsidR="0064370A" w:rsidRDefault="0064370A" w:rsidP="002C01FD">
            <w:pPr>
              <w:pBdr>
                <w:top w:val="nil"/>
                <w:left w:val="nil"/>
                <w:bottom w:val="nil"/>
                <w:right w:val="nil"/>
                <w:between w:val="nil"/>
              </w:pBdr>
              <w:spacing w:before="60" w:after="60"/>
              <w:rPr>
                <w:ins w:id="195" w:author="Asad Shah" w:date="2025-01-01T17:59:00Z"/>
                <w:rFonts w:eastAsia="Times New Roman" w:cs="Times New Roman"/>
                <w:color w:val="000000"/>
                <w:sz w:val="20"/>
                <w:szCs w:val="20"/>
              </w:rPr>
            </w:pPr>
            <w:ins w:id="196" w:author="Asad Shah" w:date="2025-01-01T17:59:00Z">
              <w:r>
                <w:rPr>
                  <w:rFonts w:eastAsia="Times New Roman" w:cs="Times New Roman"/>
                  <w:color w:val="000000"/>
                  <w:sz w:val="20"/>
                  <w:szCs w:val="20"/>
                </w:rPr>
                <w:t>Version 0.3</w:t>
              </w:r>
            </w:ins>
          </w:p>
        </w:tc>
        <w:tc>
          <w:tcPr>
            <w:tcW w:w="1949" w:type="dxa"/>
            <w:vAlign w:val="center"/>
            <w:tcPrChange w:id="197" w:author="Asad Shah" w:date="2025-01-02T02:23:00Z">
              <w:tcPr>
                <w:tcW w:w="1949" w:type="dxa"/>
              </w:tcPr>
            </w:tcPrChange>
          </w:tcPr>
          <w:p w14:paraId="09C7CE91" w14:textId="37FDD5E3" w:rsidR="0064370A" w:rsidRDefault="0064370A" w:rsidP="002C01FD">
            <w:pPr>
              <w:pBdr>
                <w:top w:val="nil"/>
                <w:left w:val="nil"/>
                <w:bottom w:val="nil"/>
                <w:right w:val="nil"/>
                <w:between w:val="nil"/>
              </w:pBdr>
              <w:spacing w:before="60" w:after="60"/>
              <w:rPr>
                <w:ins w:id="198" w:author="Asad Shah" w:date="2025-01-01T17:59:00Z"/>
                <w:rFonts w:eastAsia="Times New Roman" w:cs="Times New Roman"/>
                <w:color w:val="000000"/>
                <w:sz w:val="20"/>
                <w:szCs w:val="20"/>
              </w:rPr>
            </w:pPr>
            <w:ins w:id="199" w:author="Asad Shah" w:date="2025-01-01T18:00:00Z">
              <w:r>
                <w:rPr>
                  <w:rFonts w:eastAsia="Times New Roman" w:cs="Times New Roman"/>
                  <w:color w:val="000000"/>
                  <w:sz w:val="20"/>
                  <w:szCs w:val="20"/>
                </w:rPr>
                <w:t>Asad Shah</w:t>
              </w:r>
            </w:ins>
          </w:p>
        </w:tc>
        <w:tc>
          <w:tcPr>
            <w:tcW w:w="4252" w:type="dxa"/>
            <w:vAlign w:val="center"/>
            <w:tcPrChange w:id="200" w:author="Asad Shah" w:date="2025-01-02T02:23:00Z">
              <w:tcPr>
                <w:tcW w:w="4252" w:type="dxa"/>
              </w:tcPr>
            </w:tcPrChange>
          </w:tcPr>
          <w:p w14:paraId="514C3F21" w14:textId="68E52831" w:rsidR="0064370A" w:rsidRDefault="0064370A" w:rsidP="002C01FD">
            <w:pPr>
              <w:pBdr>
                <w:top w:val="nil"/>
                <w:left w:val="nil"/>
                <w:bottom w:val="nil"/>
                <w:right w:val="nil"/>
                <w:between w:val="nil"/>
              </w:pBdr>
              <w:spacing w:before="60" w:after="60"/>
              <w:rPr>
                <w:ins w:id="201" w:author="Asad Shah" w:date="2025-01-01T17:59:00Z"/>
                <w:rFonts w:eastAsia="Times New Roman" w:cs="Times New Roman"/>
                <w:color w:val="000000"/>
                <w:sz w:val="20"/>
                <w:szCs w:val="20"/>
              </w:rPr>
            </w:pPr>
            <w:ins w:id="202" w:author="Asad Shah" w:date="2025-01-01T18:00:00Z">
              <w:r>
                <w:rPr>
                  <w:rFonts w:eastAsia="Times New Roman" w:cs="Times New Roman"/>
                  <w:color w:val="000000"/>
                  <w:sz w:val="20"/>
                  <w:szCs w:val="20"/>
                </w:rPr>
                <w:t>The interface design of the system</w:t>
              </w:r>
            </w:ins>
            <w:ins w:id="203" w:author="Asad Shah" w:date="2025-01-02T02:22:00Z">
              <w:r w:rsidR="00045ED2">
                <w:rPr>
                  <w:rFonts w:eastAsia="Times New Roman" w:cs="Times New Roman"/>
                  <w:color w:val="000000"/>
                  <w:sz w:val="20"/>
                  <w:szCs w:val="20"/>
                </w:rPr>
                <w:t xml:space="preserve"> and the functional requi</w:t>
              </w:r>
            </w:ins>
            <w:ins w:id="204" w:author="Asad Shah" w:date="2025-01-02T02:23:00Z">
              <w:r w:rsidR="00045ED2">
                <w:rPr>
                  <w:rFonts w:eastAsia="Times New Roman" w:cs="Times New Roman"/>
                  <w:color w:val="000000"/>
                  <w:sz w:val="20"/>
                  <w:szCs w:val="20"/>
                </w:rPr>
                <w:t>rements.</w:t>
              </w:r>
            </w:ins>
          </w:p>
        </w:tc>
        <w:tc>
          <w:tcPr>
            <w:tcW w:w="1985" w:type="dxa"/>
            <w:vAlign w:val="center"/>
            <w:tcPrChange w:id="205" w:author="Asad Shah" w:date="2025-01-02T02:23:00Z">
              <w:tcPr>
                <w:tcW w:w="1985" w:type="dxa"/>
              </w:tcPr>
            </w:tcPrChange>
          </w:tcPr>
          <w:p w14:paraId="751EC680" w14:textId="005EBBBB" w:rsidR="0064370A" w:rsidRDefault="0064370A" w:rsidP="002C01FD">
            <w:pPr>
              <w:pBdr>
                <w:top w:val="nil"/>
                <w:left w:val="nil"/>
                <w:bottom w:val="nil"/>
                <w:right w:val="nil"/>
                <w:between w:val="nil"/>
              </w:pBdr>
              <w:spacing w:before="60" w:after="60"/>
              <w:jc w:val="center"/>
              <w:rPr>
                <w:ins w:id="206" w:author="Asad Shah" w:date="2025-01-01T17:59:00Z"/>
                <w:rFonts w:eastAsia="Times New Roman" w:cs="Times New Roman"/>
                <w:color w:val="000000"/>
                <w:sz w:val="20"/>
                <w:szCs w:val="20"/>
              </w:rPr>
            </w:pPr>
            <w:ins w:id="207" w:author="Asad Shah" w:date="2025-01-01T18:01:00Z">
              <w:r>
                <w:rPr>
                  <w:rFonts w:eastAsia="Times New Roman" w:cs="Times New Roman"/>
                  <w:color w:val="000000"/>
                  <w:sz w:val="20"/>
                  <w:szCs w:val="20"/>
                </w:rPr>
                <w:t>1/1/25</w:t>
              </w:r>
            </w:ins>
          </w:p>
        </w:tc>
      </w:tr>
    </w:tbl>
    <w:p w14:paraId="144C7989" w14:textId="77777777" w:rsidR="00494DE8" w:rsidRDefault="00494DE8" w:rsidP="00F01DAB">
      <w:pPr>
        <w:tabs>
          <w:tab w:val="left" w:pos="924"/>
        </w:tabs>
        <w:rPr>
          <w:ins w:id="208" w:author="Asad" w:date="2024-11-30T12:18:00Z"/>
          <w:rFonts w:cs="Times New Roman"/>
          <w:sz w:val="36"/>
          <w:szCs w:val="36"/>
        </w:rPr>
      </w:pPr>
    </w:p>
    <w:p w14:paraId="5DA504B8" w14:textId="1EB2E99A" w:rsidR="001B47C4" w:rsidRDefault="001B47C4" w:rsidP="00F01DAB">
      <w:pPr>
        <w:tabs>
          <w:tab w:val="left" w:pos="924"/>
        </w:tabs>
        <w:rPr>
          <w:ins w:id="209" w:author="Asad" w:date="2024-11-30T12:18:00Z"/>
          <w:rFonts w:cs="Times New Roman"/>
          <w:sz w:val="36"/>
          <w:szCs w:val="36"/>
        </w:rPr>
      </w:pPr>
    </w:p>
    <w:p w14:paraId="50B87BDB" w14:textId="50746244" w:rsidR="001B47C4" w:rsidRDefault="001B47C4" w:rsidP="00F01DAB">
      <w:pPr>
        <w:tabs>
          <w:tab w:val="left" w:pos="924"/>
        </w:tabs>
        <w:rPr>
          <w:ins w:id="210" w:author="Asad" w:date="2024-11-30T12:18:00Z"/>
          <w:rFonts w:cs="Times New Roman"/>
          <w:sz w:val="36"/>
          <w:szCs w:val="36"/>
        </w:rPr>
      </w:pPr>
    </w:p>
    <w:p w14:paraId="1BEA9F26" w14:textId="12E8437C" w:rsidR="001B47C4" w:rsidRDefault="001B47C4" w:rsidP="00F01DAB">
      <w:pPr>
        <w:tabs>
          <w:tab w:val="left" w:pos="924"/>
        </w:tabs>
        <w:rPr>
          <w:ins w:id="211" w:author="Asad" w:date="2024-11-30T12:18:00Z"/>
          <w:rFonts w:cs="Times New Roman"/>
          <w:sz w:val="36"/>
          <w:szCs w:val="36"/>
        </w:rPr>
      </w:pPr>
    </w:p>
    <w:p w14:paraId="737194E1" w14:textId="67697BB7" w:rsidR="001B47C4" w:rsidRDefault="001B47C4" w:rsidP="00F01DAB">
      <w:pPr>
        <w:tabs>
          <w:tab w:val="left" w:pos="924"/>
        </w:tabs>
        <w:rPr>
          <w:ins w:id="212" w:author="Asad" w:date="2024-11-30T12:18:00Z"/>
          <w:rFonts w:cs="Times New Roman"/>
          <w:sz w:val="36"/>
          <w:szCs w:val="36"/>
        </w:rPr>
      </w:pPr>
    </w:p>
    <w:p w14:paraId="54BBFE9C" w14:textId="4B238C6D" w:rsidR="001B47C4" w:rsidRDefault="001B47C4" w:rsidP="00F01DAB">
      <w:pPr>
        <w:tabs>
          <w:tab w:val="left" w:pos="924"/>
        </w:tabs>
        <w:rPr>
          <w:ins w:id="213" w:author="Asad" w:date="2024-11-30T12:18:00Z"/>
          <w:rFonts w:cs="Times New Roman"/>
          <w:sz w:val="36"/>
          <w:szCs w:val="36"/>
        </w:rPr>
      </w:pPr>
    </w:p>
    <w:p w14:paraId="2DCEFEB3" w14:textId="790DEF57" w:rsidR="001B47C4" w:rsidRDefault="001B47C4" w:rsidP="00F01DAB">
      <w:pPr>
        <w:tabs>
          <w:tab w:val="left" w:pos="924"/>
        </w:tabs>
        <w:rPr>
          <w:ins w:id="214" w:author="Asad" w:date="2024-11-30T12:18:00Z"/>
          <w:rFonts w:cs="Times New Roman"/>
          <w:sz w:val="36"/>
          <w:szCs w:val="36"/>
        </w:rPr>
      </w:pPr>
    </w:p>
    <w:p w14:paraId="26A3E667" w14:textId="78CAB264" w:rsidR="001B47C4" w:rsidRDefault="001B47C4" w:rsidP="00F01DAB">
      <w:pPr>
        <w:tabs>
          <w:tab w:val="left" w:pos="924"/>
        </w:tabs>
        <w:rPr>
          <w:ins w:id="215" w:author="Asad" w:date="2024-11-30T12:18:00Z"/>
          <w:rFonts w:cs="Times New Roman"/>
          <w:sz w:val="36"/>
          <w:szCs w:val="36"/>
        </w:rPr>
      </w:pPr>
    </w:p>
    <w:p w14:paraId="132A9048" w14:textId="62EDC7A3" w:rsidR="001B47C4" w:rsidRDefault="001B47C4" w:rsidP="00F01DAB">
      <w:pPr>
        <w:tabs>
          <w:tab w:val="left" w:pos="924"/>
        </w:tabs>
        <w:rPr>
          <w:ins w:id="216" w:author="Asad" w:date="2024-11-30T12:18:00Z"/>
          <w:rFonts w:cs="Times New Roman"/>
          <w:sz w:val="36"/>
          <w:szCs w:val="36"/>
        </w:rPr>
      </w:pPr>
    </w:p>
    <w:p w14:paraId="57109BDE" w14:textId="333883D1" w:rsidR="001B47C4" w:rsidRDefault="001B47C4" w:rsidP="00F01DAB">
      <w:pPr>
        <w:tabs>
          <w:tab w:val="left" w:pos="924"/>
        </w:tabs>
        <w:rPr>
          <w:ins w:id="217" w:author="Asad" w:date="2024-11-30T12:18:00Z"/>
          <w:rFonts w:cs="Times New Roman"/>
          <w:sz w:val="36"/>
          <w:szCs w:val="36"/>
        </w:rPr>
      </w:pPr>
    </w:p>
    <w:p w14:paraId="1A25BF8C" w14:textId="35321070" w:rsidR="001B47C4" w:rsidRDefault="001B47C4" w:rsidP="00F01DAB">
      <w:pPr>
        <w:tabs>
          <w:tab w:val="left" w:pos="924"/>
        </w:tabs>
        <w:rPr>
          <w:ins w:id="218" w:author="Asad" w:date="2024-11-30T12:18:00Z"/>
          <w:rFonts w:cs="Times New Roman"/>
          <w:sz w:val="36"/>
          <w:szCs w:val="36"/>
        </w:rPr>
      </w:pPr>
    </w:p>
    <w:p w14:paraId="5CAD6377" w14:textId="02CDB0B7" w:rsidR="001B47C4" w:rsidRDefault="001B47C4" w:rsidP="00F01DAB">
      <w:pPr>
        <w:tabs>
          <w:tab w:val="left" w:pos="924"/>
        </w:tabs>
        <w:rPr>
          <w:ins w:id="219" w:author="Asad" w:date="2024-11-30T12:18:00Z"/>
          <w:rFonts w:cs="Times New Roman"/>
          <w:sz w:val="36"/>
          <w:szCs w:val="36"/>
        </w:rPr>
      </w:pPr>
    </w:p>
    <w:p w14:paraId="2800FFD9" w14:textId="4963F77C" w:rsidR="001B47C4" w:rsidRDefault="001B47C4" w:rsidP="00F01DAB">
      <w:pPr>
        <w:tabs>
          <w:tab w:val="left" w:pos="924"/>
        </w:tabs>
        <w:rPr>
          <w:ins w:id="220" w:author="Asad" w:date="2024-11-30T12:18:00Z"/>
          <w:rFonts w:cs="Times New Roman"/>
          <w:sz w:val="36"/>
          <w:szCs w:val="36"/>
        </w:rPr>
      </w:pPr>
    </w:p>
    <w:p w14:paraId="551A04D1" w14:textId="6237A42F" w:rsidR="001B47C4" w:rsidRDefault="001B47C4" w:rsidP="00F01DAB">
      <w:pPr>
        <w:tabs>
          <w:tab w:val="left" w:pos="924"/>
        </w:tabs>
        <w:rPr>
          <w:ins w:id="221" w:author="Asad" w:date="2024-11-30T12:18:00Z"/>
          <w:rFonts w:cs="Times New Roman"/>
          <w:sz w:val="36"/>
          <w:szCs w:val="36"/>
        </w:rPr>
      </w:pPr>
    </w:p>
    <w:p w14:paraId="75EB1950" w14:textId="050415E9" w:rsidR="001B47C4" w:rsidRPr="00D13DB3" w:rsidRDefault="001B47C4">
      <w:pPr>
        <w:pStyle w:val="Heading1"/>
        <w:numPr>
          <w:ilvl w:val="0"/>
          <w:numId w:val="2"/>
        </w:numPr>
        <w:shd w:val="clear" w:color="auto" w:fill="595959" w:themeFill="text1" w:themeFillTint="A6"/>
        <w:jc w:val="center"/>
        <w:rPr>
          <w:ins w:id="222" w:author="Asad" w:date="2024-11-30T12:18:00Z"/>
          <w:color w:val="FFFFFF" w:themeColor="background1"/>
          <w:sz w:val="36"/>
          <w:szCs w:val="36"/>
          <w:rPrChange w:id="223" w:author="Asad" w:date="2024-11-30T12:23:00Z">
            <w:rPr>
              <w:ins w:id="224" w:author="Asad" w:date="2024-11-30T12:18:00Z"/>
            </w:rPr>
          </w:rPrChange>
        </w:rPr>
        <w:pPrChange w:id="225" w:author="Asad" w:date="2024-12-01T09:56:00Z">
          <w:pPr>
            <w:shd w:val="clear" w:color="auto" w:fill="595959" w:themeFill="text1" w:themeFillTint="A6"/>
            <w:spacing w:after="240" w:line="240" w:lineRule="auto"/>
            <w:jc w:val="center"/>
          </w:pPr>
        </w:pPrChange>
      </w:pPr>
      <w:bookmarkStart w:id="226" w:name="_Toc183940280"/>
      <w:ins w:id="227" w:author="Asad" w:date="2024-11-30T12:18:00Z">
        <w:r w:rsidRPr="00A759E3">
          <w:rPr>
            <w:color w:val="FFFFFF" w:themeColor="background1"/>
            <w:sz w:val="36"/>
            <w:szCs w:val="36"/>
            <w:rPrChange w:id="228" w:author="Asad" w:date="2024-12-01T09:57:00Z">
              <w:rPr>
                <w:rFonts w:asciiTheme="minorHAnsi" w:hAnsiTheme="minorHAnsi"/>
                <w:color w:val="auto"/>
                <w:sz w:val="22"/>
              </w:rPr>
            </w:rPrChange>
          </w:rPr>
          <w:t>I</w:t>
        </w:r>
      </w:ins>
      <w:ins w:id="229" w:author="Asad" w:date="2024-11-30T12:19:00Z">
        <w:r w:rsidRPr="00A759E3">
          <w:rPr>
            <w:color w:val="FFFFFF" w:themeColor="background1"/>
            <w:sz w:val="36"/>
            <w:szCs w:val="36"/>
            <w:rPrChange w:id="230" w:author="Asad" w:date="2024-12-01T09:57:00Z">
              <w:rPr>
                <w:rFonts w:asciiTheme="minorHAnsi" w:hAnsiTheme="minorHAnsi"/>
                <w:color w:val="auto"/>
                <w:sz w:val="22"/>
              </w:rPr>
            </w:rPrChange>
          </w:rPr>
          <w:t>ntroduction</w:t>
        </w:r>
      </w:ins>
      <w:bookmarkEnd w:id="226"/>
    </w:p>
    <w:p w14:paraId="0367634E" w14:textId="43BDFDC0" w:rsidR="00A759E3" w:rsidRDefault="00A759E3">
      <w:pPr>
        <w:pStyle w:val="NormalWeb"/>
        <w:spacing w:line="360" w:lineRule="auto"/>
        <w:jc w:val="both"/>
        <w:rPr>
          <w:ins w:id="231" w:author="Asad" w:date="2024-12-01T10:05:00Z"/>
        </w:rPr>
        <w:pPrChange w:id="232" w:author="Asad" w:date="2024-12-01T10:09:00Z">
          <w:pPr>
            <w:pStyle w:val="NormalWeb"/>
          </w:pPr>
        </w:pPrChange>
      </w:pPr>
      <w:ins w:id="233" w:author="Asad" w:date="2024-12-01T10:04:00Z">
        <w:r>
          <w:t>Th</w:t>
        </w:r>
      </w:ins>
      <w:ins w:id="234" w:author="Asad" w:date="2024-12-01T10:05:00Z">
        <w:r w:rsidR="005929D0">
          <w:t xml:space="preserve">e </w:t>
        </w:r>
      </w:ins>
      <w:ins w:id="235" w:author="Asad" w:date="2024-12-01T10:04:00Z">
        <w:r>
          <w:t>project focuses on developing a counseling platform for students in Pakistan who have completed their 12th grade. The platform addresses the challenges students face in deciding their career paths and understanding university admission processes. By providing personalized recommendations, university information and insights into field trends, the platform empowers students to make informed decisions about their higher education.</w:t>
        </w:r>
      </w:ins>
    </w:p>
    <w:p w14:paraId="56BE94DC" w14:textId="23DCE9A5" w:rsidR="005929D0" w:rsidRDefault="005929D0">
      <w:pPr>
        <w:pStyle w:val="NormalWeb"/>
        <w:spacing w:line="360" w:lineRule="auto"/>
        <w:jc w:val="both"/>
        <w:rPr>
          <w:ins w:id="236" w:author="Asad" w:date="2024-12-01T10:09:00Z"/>
        </w:rPr>
        <w:pPrChange w:id="237" w:author="Asad" w:date="2024-12-01T10:09:00Z">
          <w:pPr>
            <w:pStyle w:val="NormalWeb"/>
          </w:pPr>
        </w:pPrChange>
      </w:pPr>
      <w:ins w:id="238" w:author="Asad" w:date="2024-12-01T10:09:00Z">
        <w:r>
          <w:t xml:space="preserve">In this section you will find a comprehensive outline of the project's purpose and the problems it seeks to solve. This section highlights the challenges faced by students after 12th grade in Pakistan, including their lack of awareness about career options and university admission processes. It also introduces the platform's primary objectives, emphasizing how it provides tailored guidance, university recommendations and insights into field trends. </w:t>
        </w:r>
      </w:ins>
    </w:p>
    <w:p w14:paraId="6ABC8B6F" w14:textId="15D186F9" w:rsidR="005929D0" w:rsidRDefault="007020B8" w:rsidP="005929D0">
      <w:pPr>
        <w:pStyle w:val="Heading2"/>
        <w:numPr>
          <w:ilvl w:val="1"/>
          <w:numId w:val="2"/>
        </w:numPr>
        <w:spacing w:before="240"/>
        <w:ind w:left="357" w:hanging="357"/>
        <w:rPr>
          <w:ins w:id="239" w:author="Asad" w:date="2024-12-01T10:14:00Z"/>
        </w:rPr>
      </w:pPr>
      <w:bookmarkStart w:id="240" w:name="_Toc183940281"/>
      <w:ins w:id="241" w:author="Asad" w:date="2024-12-01T10:20:00Z">
        <w:r>
          <w:t xml:space="preserve"> </w:t>
        </w:r>
      </w:ins>
      <w:ins w:id="242" w:author="Asad" w:date="2024-12-01T10:10:00Z">
        <w:r w:rsidR="005929D0">
          <w:t>Document Purpose</w:t>
        </w:r>
        <w:bookmarkEnd w:id="240"/>
        <w:r w:rsidR="005929D0">
          <w:t xml:space="preserve"> </w:t>
        </w:r>
      </w:ins>
    </w:p>
    <w:p w14:paraId="3C160FE0" w14:textId="53E8AEC6" w:rsidR="007020B8" w:rsidRDefault="007020B8">
      <w:pPr>
        <w:pStyle w:val="NormalWeb"/>
        <w:spacing w:line="360" w:lineRule="auto"/>
        <w:jc w:val="both"/>
        <w:rPr>
          <w:ins w:id="243" w:author="Asad" w:date="2024-12-01T10:15:00Z"/>
        </w:rPr>
        <w:pPrChange w:id="244" w:author="Asad" w:date="2024-12-01T10:18:00Z">
          <w:pPr>
            <w:pStyle w:val="NormalWeb"/>
            <w:numPr>
              <w:numId w:val="2"/>
            </w:numPr>
            <w:ind w:left="360" w:hanging="360"/>
          </w:pPr>
        </w:pPrChange>
      </w:pPr>
      <w:ins w:id="245" w:author="Asad" w:date="2024-12-01T10:15:00Z">
        <w:r>
          <w:t xml:space="preserve">This document specifies the software requirements for the </w:t>
        </w:r>
        <w:r w:rsidRPr="007020B8">
          <w:rPr>
            <w:b/>
            <w:bCs/>
            <w:rPrChange w:id="246" w:author="Asad" w:date="2024-12-01T10:16:00Z">
              <w:rPr/>
            </w:rPrChange>
          </w:rPr>
          <w:t>Counseling Platform for Students in</w:t>
        </w:r>
        <w:r>
          <w:t xml:space="preserve"> </w:t>
        </w:r>
        <w:r w:rsidRPr="007020B8">
          <w:rPr>
            <w:b/>
            <w:bCs/>
            <w:rPrChange w:id="247" w:author="Asad" w:date="2024-12-01T10:16:00Z">
              <w:rPr/>
            </w:rPrChange>
          </w:rPr>
          <w:t>Pakistan</w:t>
        </w:r>
        <w:r>
          <w:t xml:space="preserve"> after 12th grade. The platform is designed to assist students in choosing suitable fields of study and identifying universities that match their academic credentials, interests and career goals. It aims to address the lack of career guidance and awareness among students regarding the field options available and the university admission processes in Pakistan. The platform, in its current scope, provides personalized field and university recommendations, trend analysis</w:t>
        </w:r>
      </w:ins>
      <w:ins w:id="248" w:author="Asad" w:date="2024-12-01T10:18:00Z">
        <w:r>
          <w:t xml:space="preserve"> and </w:t>
        </w:r>
      </w:ins>
      <w:ins w:id="249" w:author="Asad" w:date="2024-12-01T10:15:00Z">
        <w:r>
          <w:t>field comparisons</w:t>
        </w:r>
      </w:ins>
      <w:ins w:id="250" w:author="Asad" w:date="2024-12-01T10:18:00Z">
        <w:r>
          <w:t>.</w:t>
        </w:r>
      </w:ins>
    </w:p>
    <w:p w14:paraId="356BE08A" w14:textId="1E6A5830" w:rsidR="007020B8" w:rsidRDefault="007020B8">
      <w:pPr>
        <w:pStyle w:val="NormalWeb"/>
        <w:spacing w:line="360" w:lineRule="auto"/>
        <w:jc w:val="both"/>
        <w:rPr>
          <w:ins w:id="251" w:author="Asad" w:date="2024-12-01T10:15:00Z"/>
        </w:rPr>
        <w:pPrChange w:id="252" w:author="Asad" w:date="2024-12-01T10:18:00Z">
          <w:pPr>
            <w:pStyle w:val="NormalWeb"/>
            <w:numPr>
              <w:numId w:val="2"/>
            </w:numPr>
            <w:ind w:left="360" w:hanging="360"/>
          </w:pPr>
        </w:pPrChange>
      </w:pPr>
      <w:ins w:id="253" w:author="Asad" w:date="2024-12-01T10:15:00Z">
        <w:r>
          <w:t>This SRS describes the full scope of the system, encompassing its core functionalities such as data collection, aggregate calculation, field and university suggestions and dashboard visualizations. It also defines the boundaries of this release</w:t>
        </w:r>
      </w:ins>
      <w:ins w:id="254" w:author="Asad" w:date="2024-12-01T10:18:00Z">
        <w:r>
          <w:t xml:space="preserve"> </w:t>
        </w:r>
      </w:ins>
      <w:ins w:id="255" w:author="Asad" w:date="2024-12-01T10:15:00Z">
        <w:r>
          <w:t>which includes trend analysis tools and visualizations based on datasets from 2018 to 2024. The document ensures a detailed understanding of the system’s objectives, features and intended users forming the foundation for design, development and implementation.</w:t>
        </w:r>
      </w:ins>
    </w:p>
    <w:p w14:paraId="6B2D813A" w14:textId="6056A596" w:rsidR="005929D0" w:rsidRDefault="007020B8" w:rsidP="007020B8">
      <w:pPr>
        <w:pStyle w:val="Heading2"/>
        <w:numPr>
          <w:ilvl w:val="1"/>
          <w:numId w:val="2"/>
        </w:numPr>
        <w:rPr>
          <w:ins w:id="256" w:author="Asad" w:date="2024-12-01T10:22:00Z"/>
        </w:rPr>
      </w:pPr>
      <w:ins w:id="257" w:author="Asad" w:date="2024-12-01T10:19:00Z">
        <w:r>
          <w:lastRenderedPageBreak/>
          <w:t xml:space="preserve"> Product Scope</w:t>
        </w:r>
      </w:ins>
    </w:p>
    <w:p w14:paraId="3565C433" w14:textId="53722B79" w:rsidR="00AF0341" w:rsidRDefault="00AF0341">
      <w:pPr>
        <w:pStyle w:val="NormalWeb"/>
        <w:spacing w:line="360" w:lineRule="auto"/>
        <w:jc w:val="both"/>
        <w:rPr>
          <w:ins w:id="258" w:author="Asad" w:date="2024-12-01T10:22:00Z"/>
        </w:rPr>
        <w:pPrChange w:id="259" w:author="Asad" w:date="2024-12-01T10:28:00Z">
          <w:pPr>
            <w:pStyle w:val="NormalWeb"/>
            <w:numPr>
              <w:numId w:val="2"/>
            </w:numPr>
            <w:ind w:left="360" w:hanging="360"/>
          </w:pPr>
        </w:pPrChange>
      </w:pPr>
      <w:ins w:id="260" w:author="Asad" w:date="2024-12-01T10:22:00Z">
        <w:r>
          <w:t xml:space="preserve">The </w:t>
        </w:r>
        <w:r w:rsidRPr="00AF0341">
          <w:rPr>
            <w:b/>
            <w:bCs/>
            <w:rPrChange w:id="261" w:author="Asad" w:date="2024-12-01T10:22:00Z">
              <w:rPr/>
            </w:rPrChange>
          </w:rPr>
          <w:t>Counseling Platform for Students in Pakistan</w:t>
        </w:r>
        <w:r>
          <w:t xml:space="preserve"> is a web-based application designed to guide students after 12th grade in making informed decisions about their future education and career paths. The platform collects academic data (Matric, FSC marks</w:t>
        </w:r>
      </w:ins>
      <w:ins w:id="262" w:author="Asad" w:date="2024-12-01T10:23:00Z">
        <w:r>
          <w:t xml:space="preserve"> </w:t>
        </w:r>
      </w:ins>
      <w:ins w:id="263" w:author="Asad" w:date="2024-12-01T10:22:00Z">
        <w:r>
          <w:t xml:space="preserve">and test scores like NTS or NET) and preferences (study stream and interests) to recommend suitable fields of study and universities. It also provides detailed information about university admission criteria, deadlines, and </w:t>
        </w:r>
      </w:ins>
      <w:ins w:id="264" w:author="Asad" w:date="2024-12-01T10:23:00Z">
        <w:r>
          <w:t>admission</w:t>
        </w:r>
      </w:ins>
      <w:ins w:id="265" w:author="Asad" w:date="2024-12-01T10:22:00Z">
        <w:r>
          <w:t xml:space="preserve"> links. </w:t>
        </w:r>
      </w:ins>
      <w:ins w:id="266" w:author="Asad" w:date="2024-12-01T10:23:00Z">
        <w:r>
          <w:t>T</w:t>
        </w:r>
      </w:ins>
      <w:ins w:id="267" w:author="Asad" w:date="2024-12-01T10:22:00Z">
        <w:r>
          <w:t xml:space="preserve">he platform features a dashboard for visualizing field trends and performing comparisons allowing students to explore growing and declining fields both locally and globally. </w:t>
        </w:r>
      </w:ins>
    </w:p>
    <w:p w14:paraId="1C249692" w14:textId="1A1A7082" w:rsidR="00AF0341" w:rsidRDefault="00AF0341">
      <w:pPr>
        <w:pStyle w:val="NormalWeb"/>
        <w:spacing w:line="360" w:lineRule="auto"/>
        <w:jc w:val="both"/>
        <w:rPr>
          <w:ins w:id="268" w:author="Asad" w:date="2024-12-01T10:22:00Z"/>
        </w:rPr>
        <w:pPrChange w:id="269" w:author="Asad" w:date="2024-12-01T10:28:00Z">
          <w:pPr>
            <w:pStyle w:val="NormalWeb"/>
            <w:numPr>
              <w:numId w:val="2"/>
            </w:numPr>
            <w:ind w:left="360" w:hanging="360"/>
          </w:pPr>
        </w:pPrChange>
      </w:pPr>
      <w:ins w:id="270" w:author="Asad" w:date="2024-12-01T10:22:00Z">
        <w:r>
          <w:t xml:space="preserve">The platform benefits students by addressing the knowledge gap about available academic fields and admission processes, thus reducing the uncertainty and stress involved in making critical career decisions. It empowers users with actionable insights and data-driven recommendations, enabling them to align their academic choices with market trends and global opportunities. </w:t>
        </w:r>
      </w:ins>
      <w:ins w:id="271" w:author="Asad" w:date="2024-12-01T10:25:00Z">
        <w:r w:rsidR="00DA1139">
          <w:t>T</w:t>
        </w:r>
      </w:ins>
      <w:ins w:id="272" w:author="Asad" w:date="2024-12-01T10:22:00Z">
        <w:r>
          <w:t xml:space="preserve">he </w:t>
        </w:r>
      </w:ins>
      <w:ins w:id="273" w:author="Asad" w:date="2024-12-01T10:25:00Z">
        <w:r w:rsidR="00DA1139">
          <w:t>website</w:t>
        </w:r>
      </w:ins>
      <w:ins w:id="274" w:author="Asad" w:date="2024-12-01T10:22:00Z">
        <w:r>
          <w:t xml:space="preserve"> aims to enhance career awareness, streamline the university selection process and help students achieve their educational and professional goals.</w:t>
        </w:r>
      </w:ins>
    </w:p>
    <w:p w14:paraId="43622C7D" w14:textId="1CF4B68F" w:rsidR="005929D0" w:rsidRPr="005929D0" w:rsidRDefault="00DA1139">
      <w:pPr>
        <w:pStyle w:val="Heading2"/>
        <w:numPr>
          <w:ilvl w:val="1"/>
          <w:numId w:val="2"/>
        </w:numPr>
        <w:rPr>
          <w:ins w:id="275" w:author="Asad" w:date="2024-12-01T10:04:00Z"/>
          <w:rPrChange w:id="276" w:author="Asad" w:date="2024-12-01T10:10:00Z">
            <w:rPr>
              <w:ins w:id="277" w:author="Asad" w:date="2024-12-01T10:04:00Z"/>
            </w:rPr>
          </w:rPrChange>
        </w:rPr>
        <w:pPrChange w:id="278" w:author="Asad" w:date="2024-12-01T10:31:00Z">
          <w:pPr>
            <w:pStyle w:val="NormalWeb"/>
          </w:pPr>
        </w:pPrChange>
      </w:pPr>
      <w:ins w:id="279" w:author="Asad" w:date="2024-12-01T10:31:00Z">
        <w:r>
          <w:t xml:space="preserve"> Intended Audience and Document Overview</w:t>
        </w:r>
      </w:ins>
    </w:p>
    <w:p w14:paraId="06C84083" w14:textId="570BCC1C" w:rsidR="003D1C07" w:rsidRDefault="003D1C07">
      <w:pPr>
        <w:pStyle w:val="NormalWeb"/>
        <w:spacing w:line="360" w:lineRule="auto"/>
        <w:jc w:val="both"/>
        <w:rPr>
          <w:ins w:id="280" w:author="Asad" w:date="2024-12-01T10:35:00Z"/>
        </w:rPr>
        <w:pPrChange w:id="281" w:author="Asad" w:date="2024-12-01T10:36:00Z">
          <w:pPr>
            <w:pStyle w:val="NormalWeb"/>
            <w:numPr>
              <w:numId w:val="2"/>
            </w:numPr>
            <w:ind w:left="360" w:hanging="360"/>
          </w:pPr>
        </w:pPrChange>
      </w:pPr>
      <w:ins w:id="282" w:author="Asad" w:date="2024-12-01T10:35:00Z">
        <w:r>
          <w:t>This document is intended for a diverse group of readers involved in understanding, developing or evaluating the Counseling Platform for Students in Pakistan. Key audience types include:</w:t>
        </w:r>
      </w:ins>
    </w:p>
    <w:p w14:paraId="4B5F9F8E" w14:textId="41CFD6A5" w:rsidR="003D1C07" w:rsidRDefault="003D1C07">
      <w:pPr>
        <w:pStyle w:val="NormalWeb"/>
        <w:numPr>
          <w:ilvl w:val="0"/>
          <w:numId w:val="4"/>
        </w:numPr>
        <w:spacing w:line="360" w:lineRule="auto"/>
        <w:jc w:val="both"/>
        <w:rPr>
          <w:ins w:id="283" w:author="Asad" w:date="2024-12-01T10:35:00Z"/>
        </w:rPr>
        <w:pPrChange w:id="284" w:author="Asad" w:date="2024-12-01T10:38:00Z">
          <w:pPr>
            <w:pStyle w:val="NormalWeb"/>
            <w:numPr>
              <w:numId w:val="2"/>
            </w:numPr>
            <w:ind w:left="360" w:hanging="360"/>
          </w:pPr>
        </w:pPrChange>
      </w:pPr>
      <w:ins w:id="285" w:author="Asad" w:date="2024-12-01T10:35:00Z">
        <w:r w:rsidRPr="00105DF5">
          <w:rPr>
            <w:b/>
            <w:bCs/>
            <w:rPrChange w:id="286" w:author="Asad" w:date="2024-12-01T10:36:00Z">
              <w:rPr/>
            </w:rPrChange>
          </w:rPr>
          <w:t>Client</w:t>
        </w:r>
        <w:r w:rsidR="00105DF5">
          <w:t xml:space="preserve"> to</w:t>
        </w:r>
        <w:r>
          <w:t xml:space="preserve"> understand the scope, objectives and features of the platform ensuring alignment with their vision and requirements.</w:t>
        </w:r>
      </w:ins>
    </w:p>
    <w:p w14:paraId="2E78ECBE" w14:textId="4109FE20" w:rsidR="003D1C07" w:rsidRDefault="003D1C07">
      <w:pPr>
        <w:pStyle w:val="NormalWeb"/>
        <w:numPr>
          <w:ilvl w:val="0"/>
          <w:numId w:val="4"/>
        </w:numPr>
        <w:spacing w:line="360" w:lineRule="auto"/>
        <w:jc w:val="both"/>
        <w:rPr>
          <w:ins w:id="287" w:author="Asad" w:date="2024-12-01T10:35:00Z"/>
        </w:rPr>
        <w:pPrChange w:id="288" w:author="Asad" w:date="2024-12-01T10:38:00Z">
          <w:pPr>
            <w:pStyle w:val="NormalWeb"/>
            <w:numPr>
              <w:numId w:val="2"/>
            </w:numPr>
            <w:ind w:left="360" w:hanging="360"/>
          </w:pPr>
        </w:pPrChange>
      </w:pPr>
      <w:ins w:id="289" w:author="Asad" w:date="2024-12-01T10:35:00Z">
        <w:r w:rsidRPr="00105DF5">
          <w:rPr>
            <w:b/>
            <w:bCs/>
            <w:rPrChange w:id="290" w:author="Asad" w:date="2024-12-01T10:36:00Z">
              <w:rPr/>
            </w:rPrChange>
          </w:rPr>
          <w:t>Professor</w:t>
        </w:r>
        <w:r w:rsidR="00105DF5">
          <w:t xml:space="preserve"> t</w:t>
        </w:r>
        <w:r>
          <w:t>o evaluate the project’s objectives, methodology, and alignment with academic standards and best practices.</w:t>
        </w:r>
      </w:ins>
    </w:p>
    <w:p w14:paraId="701F0CE9" w14:textId="5DABAED5" w:rsidR="003D1C07" w:rsidRDefault="003D1C07">
      <w:pPr>
        <w:pStyle w:val="NormalWeb"/>
        <w:numPr>
          <w:ilvl w:val="0"/>
          <w:numId w:val="4"/>
        </w:numPr>
        <w:spacing w:line="360" w:lineRule="auto"/>
        <w:jc w:val="both"/>
        <w:rPr>
          <w:ins w:id="291" w:author="Asad" w:date="2024-12-01T10:35:00Z"/>
        </w:rPr>
        <w:pPrChange w:id="292" w:author="Asad" w:date="2024-12-01T10:38:00Z">
          <w:pPr>
            <w:pStyle w:val="NormalWeb"/>
            <w:numPr>
              <w:numId w:val="2"/>
            </w:numPr>
            <w:ind w:left="360" w:hanging="360"/>
          </w:pPr>
        </w:pPrChange>
      </w:pPr>
      <w:ins w:id="293" w:author="Asad" w:date="2024-12-01T10:35:00Z">
        <w:r w:rsidRPr="00105DF5">
          <w:rPr>
            <w:b/>
            <w:bCs/>
            <w:rPrChange w:id="294" w:author="Asad" w:date="2024-12-01T10:37:00Z">
              <w:rPr/>
            </w:rPrChange>
          </w:rPr>
          <w:t>Developers</w:t>
        </w:r>
      </w:ins>
      <w:ins w:id="295" w:author="Asad" w:date="2024-12-01T10:36:00Z">
        <w:r w:rsidR="00105DF5">
          <w:t xml:space="preserve"> to</w:t>
        </w:r>
      </w:ins>
      <w:ins w:id="296" w:author="Asad" w:date="2024-12-01T10:35:00Z">
        <w:r>
          <w:t xml:space="preserve"> use the technical requirements and system design as a reference for implementing the platform.</w:t>
        </w:r>
      </w:ins>
    </w:p>
    <w:p w14:paraId="723F4951" w14:textId="52B45382" w:rsidR="003D1C07" w:rsidRDefault="003D1C07">
      <w:pPr>
        <w:pStyle w:val="NormalWeb"/>
        <w:numPr>
          <w:ilvl w:val="0"/>
          <w:numId w:val="4"/>
        </w:numPr>
        <w:spacing w:line="360" w:lineRule="auto"/>
        <w:jc w:val="both"/>
        <w:rPr>
          <w:ins w:id="297" w:author="Asad" w:date="2024-12-01T10:35:00Z"/>
        </w:rPr>
        <w:pPrChange w:id="298" w:author="Asad" w:date="2024-12-01T10:38:00Z">
          <w:pPr>
            <w:pStyle w:val="NormalWeb"/>
            <w:numPr>
              <w:numId w:val="2"/>
            </w:numPr>
            <w:ind w:left="360" w:hanging="360"/>
          </w:pPr>
        </w:pPrChange>
      </w:pPr>
      <w:ins w:id="299" w:author="Asad" w:date="2024-12-01T10:35:00Z">
        <w:r w:rsidRPr="00105DF5">
          <w:rPr>
            <w:b/>
            <w:bCs/>
            <w:rPrChange w:id="300" w:author="Asad" w:date="2024-12-01T10:37:00Z">
              <w:rPr/>
            </w:rPrChange>
          </w:rPr>
          <w:t>Testers</w:t>
        </w:r>
      </w:ins>
      <w:ins w:id="301" w:author="Asad" w:date="2024-12-01T10:36:00Z">
        <w:r w:rsidR="00105DF5">
          <w:t xml:space="preserve"> to</w:t>
        </w:r>
      </w:ins>
      <w:ins w:id="302" w:author="Asad" w:date="2024-12-01T10:35:00Z">
        <w:r>
          <w:t xml:space="preserve"> identify test cases and validate the system’s functionality against the specified requirements.</w:t>
        </w:r>
      </w:ins>
    </w:p>
    <w:p w14:paraId="00ECA03E" w14:textId="20A62127" w:rsidR="003D1C07" w:rsidRDefault="003D1C07">
      <w:pPr>
        <w:pStyle w:val="NormalWeb"/>
        <w:numPr>
          <w:ilvl w:val="0"/>
          <w:numId w:val="4"/>
        </w:numPr>
        <w:spacing w:line="360" w:lineRule="auto"/>
        <w:jc w:val="both"/>
        <w:rPr>
          <w:ins w:id="303" w:author="Asad" w:date="2024-12-01T10:35:00Z"/>
        </w:rPr>
        <w:pPrChange w:id="304" w:author="Asad" w:date="2024-12-01T10:38:00Z">
          <w:pPr>
            <w:pStyle w:val="NormalWeb"/>
            <w:numPr>
              <w:numId w:val="2"/>
            </w:numPr>
            <w:ind w:left="360" w:hanging="360"/>
          </w:pPr>
        </w:pPrChange>
      </w:pPr>
      <w:ins w:id="305" w:author="Asad" w:date="2024-12-01T10:35:00Z">
        <w:r w:rsidRPr="00105DF5">
          <w:rPr>
            <w:b/>
            <w:bCs/>
            <w:rPrChange w:id="306" w:author="Asad" w:date="2024-12-01T10:37:00Z">
              <w:rPr/>
            </w:rPrChange>
          </w:rPr>
          <w:t xml:space="preserve">Project </w:t>
        </w:r>
      </w:ins>
      <w:ins w:id="307" w:author="Asad" w:date="2024-12-01T10:37:00Z">
        <w:r w:rsidR="00105DF5">
          <w:rPr>
            <w:b/>
            <w:bCs/>
          </w:rPr>
          <w:t>m</w:t>
        </w:r>
      </w:ins>
      <w:ins w:id="308" w:author="Asad" w:date="2024-12-01T10:35:00Z">
        <w:r w:rsidRPr="00105DF5">
          <w:rPr>
            <w:b/>
            <w:bCs/>
            <w:rPrChange w:id="309" w:author="Asad" w:date="2024-12-01T10:37:00Z">
              <w:rPr/>
            </w:rPrChange>
          </w:rPr>
          <w:t>anagers</w:t>
        </w:r>
      </w:ins>
      <w:ins w:id="310" w:author="Asad" w:date="2024-12-01T10:36:00Z">
        <w:r w:rsidR="00105DF5">
          <w:t xml:space="preserve"> t</w:t>
        </w:r>
      </w:ins>
      <w:ins w:id="311" w:author="Asad" w:date="2024-12-01T10:35:00Z">
        <w:r>
          <w:t>o monitor project progress and ensure all requirements are addressed within the planned timeline.</w:t>
        </w:r>
      </w:ins>
    </w:p>
    <w:p w14:paraId="10CC08B9" w14:textId="6F84F0D9" w:rsidR="003D1C07" w:rsidRDefault="003D1C07">
      <w:pPr>
        <w:pStyle w:val="NormalWeb"/>
        <w:numPr>
          <w:ilvl w:val="0"/>
          <w:numId w:val="4"/>
        </w:numPr>
        <w:spacing w:line="360" w:lineRule="auto"/>
        <w:jc w:val="both"/>
        <w:rPr>
          <w:ins w:id="312" w:author="Asad" w:date="2024-12-01T10:35:00Z"/>
        </w:rPr>
        <w:pPrChange w:id="313" w:author="Asad" w:date="2024-12-01T10:38:00Z">
          <w:pPr>
            <w:pStyle w:val="NormalWeb"/>
            <w:numPr>
              <w:numId w:val="2"/>
            </w:numPr>
            <w:ind w:left="360" w:hanging="360"/>
          </w:pPr>
        </w:pPrChange>
      </w:pPr>
      <w:ins w:id="314" w:author="Asad" w:date="2024-12-01T10:35:00Z">
        <w:r w:rsidRPr="00105DF5">
          <w:rPr>
            <w:b/>
            <w:bCs/>
            <w:rPrChange w:id="315" w:author="Asad" w:date="2024-12-01T10:37:00Z">
              <w:rPr/>
            </w:rPrChange>
          </w:rPr>
          <w:lastRenderedPageBreak/>
          <w:t xml:space="preserve">Documentation </w:t>
        </w:r>
      </w:ins>
      <w:ins w:id="316" w:author="Asad" w:date="2024-12-01T10:37:00Z">
        <w:r w:rsidR="00105DF5">
          <w:rPr>
            <w:b/>
            <w:bCs/>
          </w:rPr>
          <w:t>w</w:t>
        </w:r>
      </w:ins>
      <w:ins w:id="317" w:author="Asad" w:date="2024-12-01T10:35:00Z">
        <w:r w:rsidRPr="00105DF5">
          <w:rPr>
            <w:b/>
            <w:bCs/>
            <w:rPrChange w:id="318" w:author="Asad" w:date="2024-12-01T10:37:00Z">
              <w:rPr/>
            </w:rPrChange>
          </w:rPr>
          <w:t>riters</w:t>
        </w:r>
      </w:ins>
      <w:ins w:id="319" w:author="Asad" w:date="2024-12-01T10:36:00Z">
        <w:r w:rsidR="00105DF5" w:rsidRPr="00105DF5">
          <w:rPr>
            <w:b/>
            <w:bCs/>
            <w:rPrChange w:id="320" w:author="Asad" w:date="2024-12-01T10:37:00Z">
              <w:rPr/>
            </w:rPrChange>
          </w:rPr>
          <w:t xml:space="preserve"> </w:t>
        </w:r>
        <w:r w:rsidR="00105DF5">
          <w:t>t</w:t>
        </w:r>
      </w:ins>
      <w:ins w:id="321" w:author="Asad" w:date="2024-12-01T10:35:00Z">
        <w:r>
          <w:t>o create user guides, help manuals, and other instructional content based on the system’s features and functionality.</w:t>
        </w:r>
      </w:ins>
    </w:p>
    <w:p w14:paraId="5AF02617" w14:textId="6A987FF2" w:rsidR="005929D0" w:rsidRDefault="00105DF5">
      <w:pPr>
        <w:pStyle w:val="NormalWeb"/>
        <w:spacing w:line="360" w:lineRule="auto"/>
        <w:jc w:val="both"/>
        <w:rPr>
          <w:ins w:id="322" w:author="Asad" w:date="2024-12-01T10:43:00Z"/>
        </w:rPr>
        <w:pPrChange w:id="323" w:author="Asad" w:date="2024-12-01T10:46:00Z">
          <w:pPr>
            <w:pStyle w:val="NormalWeb"/>
          </w:pPr>
        </w:pPrChange>
      </w:pPr>
      <w:ins w:id="324" w:author="Asad" w:date="2024-12-01T10:43:00Z">
        <w:r>
          <w:t>The document overview is explained below:</w:t>
        </w:r>
      </w:ins>
    </w:p>
    <w:p w14:paraId="1F5572F0" w14:textId="11628831" w:rsidR="00105DF5" w:rsidRDefault="00105DF5">
      <w:pPr>
        <w:pStyle w:val="NormalWeb"/>
        <w:numPr>
          <w:ilvl w:val="0"/>
          <w:numId w:val="5"/>
        </w:numPr>
        <w:spacing w:line="360" w:lineRule="auto"/>
        <w:jc w:val="both"/>
        <w:rPr>
          <w:ins w:id="325" w:author="Asad" w:date="2024-12-01T10:43:00Z"/>
        </w:rPr>
        <w:pPrChange w:id="326" w:author="Asad" w:date="2024-12-01T10:46:00Z">
          <w:pPr>
            <w:pStyle w:val="NormalWeb"/>
          </w:pPr>
        </w:pPrChange>
      </w:pPr>
      <w:ins w:id="327" w:author="Asad" w:date="2024-12-01T10:43:00Z">
        <w:r w:rsidRPr="007C2EC4">
          <w:rPr>
            <w:b/>
            <w:bCs/>
            <w:rPrChange w:id="328" w:author="Asad" w:date="2024-12-01T10:45:00Z">
              <w:rPr/>
            </w:rPrChange>
          </w:rPr>
          <w:t>Introduction</w:t>
        </w:r>
        <w:r>
          <w:t xml:space="preserve"> describes the document's purpose, scope, audience, platform objectives and challenges.</w:t>
        </w:r>
      </w:ins>
    </w:p>
    <w:p w14:paraId="2C271364" w14:textId="00FD52EA" w:rsidR="00105DF5" w:rsidRDefault="00105DF5">
      <w:pPr>
        <w:pStyle w:val="NormalWeb"/>
        <w:numPr>
          <w:ilvl w:val="0"/>
          <w:numId w:val="5"/>
        </w:numPr>
        <w:spacing w:line="360" w:lineRule="auto"/>
        <w:jc w:val="both"/>
        <w:rPr>
          <w:ins w:id="329" w:author="Asad" w:date="2024-12-01T10:43:00Z"/>
        </w:rPr>
        <w:pPrChange w:id="330" w:author="Asad" w:date="2024-12-01T10:46:00Z">
          <w:pPr>
            <w:pStyle w:val="NormalWeb"/>
          </w:pPr>
        </w:pPrChange>
      </w:pPr>
      <w:ins w:id="331" w:author="Asad" w:date="2024-12-01T10:43:00Z">
        <w:r w:rsidRPr="007C2EC4">
          <w:rPr>
            <w:b/>
            <w:bCs/>
            <w:rPrChange w:id="332" w:author="Asad" w:date="2024-12-01T10:45:00Z">
              <w:rPr/>
            </w:rPrChange>
          </w:rPr>
          <w:t>Overall description</w:t>
        </w:r>
        <w:r>
          <w:t xml:space="preserve"> provides a high-level overview of the platform, its context and constraints.</w:t>
        </w:r>
      </w:ins>
    </w:p>
    <w:p w14:paraId="721FB1A0" w14:textId="170290E4" w:rsidR="00105DF5" w:rsidRDefault="00105DF5">
      <w:pPr>
        <w:pStyle w:val="NormalWeb"/>
        <w:numPr>
          <w:ilvl w:val="0"/>
          <w:numId w:val="5"/>
        </w:numPr>
        <w:spacing w:line="360" w:lineRule="auto"/>
        <w:jc w:val="both"/>
        <w:rPr>
          <w:ins w:id="333" w:author="Asad" w:date="2024-12-01T10:43:00Z"/>
        </w:rPr>
        <w:pPrChange w:id="334" w:author="Asad" w:date="2024-12-01T10:46:00Z">
          <w:pPr>
            <w:pStyle w:val="NormalWeb"/>
          </w:pPr>
        </w:pPrChange>
      </w:pPr>
      <w:ins w:id="335" w:author="Asad" w:date="2024-12-01T10:43:00Z">
        <w:r w:rsidRPr="007C2EC4">
          <w:rPr>
            <w:b/>
            <w:bCs/>
            <w:rPrChange w:id="336" w:author="Asad" w:date="2024-12-01T10:45:00Z">
              <w:rPr/>
            </w:rPrChange>
          </w:rPr>
          <w:t>Specific requirements</w:t>
        </w:r>
        <w:r>
          <w:t xml:space="preserve"> </w:t>
        </w:r>
        <w:proofErr w:type="gramStart"/>
        <w:r>
          <w:t>details</w:t>
        </w:r>
        <w:proofErr w:type="gramEnd"/>
        <w:r>
          <w:t xml:space="preserve"> functional requirements and use cases for user interactions.</w:t>
        </w:r>
      </w:ins>
    </w:p>
    <w:p w14:paraId="44EE4036" w14:textId="5592EF90" w:rsidR="00105DF5" w:rsidRDefault="00105DF5">
      <w:pPr>
        <w:pStyle w:val="NormalWeb"/>
        <w:numPr>
          <w:ilvl w:val="0"/>
          <w:numId w:val="5"/>
        </w:numPr>
        <w:spacing w:line="360" w:lineRule="auto"/>
        <w:jc w:val="both"/>
        <w:rPr>
          <w:ins w:id="337" w:author="Asad" w:date="2024-12-01T10:43:00Z"/>
        </w:rPr>
        <w:pPrChange w:id="338" w:author="Asad" w:date="2024-12-01T10:46:00Z">
          <w:pPr>
            <w:pStyle w:val="NormalWeb"/>
          </w:pPr>
        </w:pPrChange>
      </w:pPr>
      <w:ins w:id="339" w:author="Asad" w:date="2024-12-01T10:43:00Z">
        <w:r w:rsidRPr="007C2EC4">
          <w:rPr>
            <w:b/>
            <w:bCs/>
            <w:rPrChange w:id="340" w:author="Asad" w:date="2024-12-01T10:45:00Z">
              <w:rPr/>
            </w:rPrChange>
          </w:rPr>
          <w:t xml:space="preserve">Non-functional </w:t>
        </w:r>
      </w:ins>
      <w:ins w:id="341" w:author="Asad" w:date="2024-12-01T10:44:00Z">
        <w:r w:rsidRPr="007C2EC4">
          <w:rPr>
            <w:b/>
            <w:bCs/>
            <w:rPrChange w:id="342" w:author="Asad" w:date="2024-12-01T10:45:00Z">
              <w:rPr/>
            </w:rPrChange>
          </w:rPr>
          <w:t>r</w:t>
        </w:r>
      </w:ins>
      <w:ins w:id="343" w:author="Asad" w:date="2024-12-01T10:43:00Z">
        <w:r w:rsidRPr="007C2EC4">
          <w:rPr>
            <w:b/>
            <w:bCs/>
            <w:rPrChange w:id="344" w:author="Asad" w:date="2024-12-01T10:45:00Z">
              <w:rPr/>
            </w:rPrChange>
          </w:rPr>
          <w:t>equirements</w:t>
        </w:r>
      </w:ins>
      <w:ins w:id="345" w:author="Asad" w:date="2024-12-01T10:44:00Z">
        <w:r>
          <w:t xml:space="preserve"> </w:t>
        </w:r>
        <w:proofErr w:type="gramStart"/>
        <w:r>
          <w:t>d</w:t>
        </w:r>
      </w:ins>
      <w:ins w:id="346" w:author="Asad" w:date="2024-12-01T10:43:00Z">
        <w:r>
          <w:t>efines</w:t>
        </w:r>
        <w:proofErr w:type="gramEnd"/>
        <w:r>
          <w:t xml:space="preserve"> performance, security and quality attributes.</w:t>
        </w:r>
      </w:ins>
    </w:p>
    <w:p w14:paraId="03221F7A" w14:textId="5C5C220B" w:rsidR="00105DF5" w:rsidRDefault="00105DF5">
      <w:pPr>
        <w:pStyle w:val="NormalWeb"/>
        <w:numPr>
          <w:ilvl w:val="0"/>
          <w:numId w:val="5"/>
        </w:numPr>
        <w:spacing w:line="360" w:lineRule="auto"/>
        <w:jc w:val="both"/>
        <w:rPr>
          <w:ins w:id="347" w:author="Asad" w:date="2024-12-01T10:43:00Z"/>
        </w:rPr>
        <w:pPrChange w:id="348" w:author="Asad" w:date="2024-12-01T10:46:00Z">
          <w:pPr>
            <w:pStyle w:val="NormalWeb"/>
          </w:pPr>
        </w:pPrChange>
      </w:pPr>
      <w:ins w:id="349" w:author="Asad" w:date="2024-12-01T10:43:00Z">
        <w:r w:rsidRPr="007C2EC4">
          <w:rPr>
            <w:b/>
            <w:bCs/>
            <w:rPrChange w:id="350" w:author="Asad" w:date="2024-12-01T10:45:00Z">
              <w:rPr/>
            </w:rPrChange>
          </w:rPr>
          <w:t xml:space="preserve">Design </w:t>
        </w:r>
      </w:ins>
      <w:ins w:id="351" w:author="Asad" w:date="2024-12-01T10:44:00Z">
        <w:r w:rsidRPr="007C2EC4">
          <w:rPr>
            <w:b/>
            <w:bCs/>
            <w:rPrChange w:id="352" w:author="Asad" w:date="2024-12-01T10:45:00Z">
              <w:rPr/>
            </w:rPrChange>
          </w:rPr>
          <w:t>r</w:t>
        </w:r>
      </w:ins>
      <w:ins w:id="353" w:author="Asad" w:date="2024-12-01T10:43:00Z">
        <w:r w:rsidRPr="007C2EC4">
          <w:rPr>
            <w:b/>
            <w:bCs/>
            <w:rPrChange w:id="354" w:author="Asad" w:date="2024-12-01T10:45:00Z">
              <w:rPr/>
            </w:rPrChange>
          </w:rPr>
          <w:t>equirements</w:t>
        </w:r>
      </w:ins>
      <w:ins w:id="355" w:author="Asad" w:date="2024-12-01T10:44:00Z">
        <w:r>
          <w:t xml:space="preserve"> i</w:t>
        </w:r>
      </w:ins>
      <w:ins w:id="356" w:author="Asad" w:date="2024-12-01T10:43:00Z">
        <w:r>
          <w:t>ncludes architectural patterns, design diagrams and interface mockups.</w:t>
        </w:r>
      </w:ins>
    </w:p>
    <w:p w14:paraId="4F1E4637" w14:textId="1247823D" w:rsidR="00105DF5" w:rsidRDefault="00105DF5">
      <w:pPr>
        <w:pStyle w:val="NormalWeb"/>
        <w:numPr>
          <w:ilvl w:val="0"/>
          <w:numId w:val="5"/>
        </w:numPr>
        <w:spacing w:line="360" w:lineRule="auto"/>
        <w:jc w:val="both"/>
        <w:rPr>
          <w:ins w:id="357" w:author="Asad" w:date="2024-12-01T10:43:00Z"/>
        </w:rPr>
        <w:pPrChange w:id="358" w:author="Asad" w:date="2024-12-01T10:46:00Z">
          <w:pPr>
            <w:pStyle w:val="NormalWeb"/>
          </w:pPr>
        </w:pPrChange>
      </w:pPr>
      <w:ins w:id="359" w:author="Asad" w:date="2024-12-01T10:43:00Z">
        <w:r w:rsidRPr="007C2EC4">
          <w:rPr>
            <w:b/>
            <w:bCs/>
            <w:rPrChange w:id="360" w:author="Asad" w:date="2024-12-01T10:45:00Z">
              <w:rPr/>
            </w:rPrChange>
          </w:rPr>
          <w:t xml:space="preserve">Data </w:t>
        </w:r>
      </w:ins>
      <w:ins w:id="361" w:author="Asad" w:date="2024-12-01T10:44:00Z">
        <w:r w:rsidRPr="007C2EC4">
          <w:rPr>
            <w:b/>
            <w:bCs/>
            <w:rPrChange w:id="362" w:author="Asad" w:date="2024-12-01T10:45:00Z">
              <w:rPr/>
            </w:rPrChange>
          </w:rPr>
          <w:t>d</w:t>
        </w:r>
      </w:ins>
      <w:ins w:id="363" w:author="Asad" w:date="2024-12-01T10:43:00Z">
        <w:r w:rsidRPr="007C2EC4">
          <w:rPr>
            <w:b/>
            <w:bCs/>
            <w:rPrChange w:id="364" w:author="Asad" w:date="2024-12-01T10:45:00Z">
              <w:rPr/>
            </w:rPrChange>
          </w:rPr>
          <w:t xml:space="preserve">esign and </w:t>
        </w:r>
      </w:ins>
      <w:ins w:id="365" w:author="Asad" w:date="2024-12-01T10:44:00Z">
        <w:r w:rsidRPr="007C2EC4">
          <w:rPr>
            <w:b/>
            <w:bCs/>
            <w:rPrChange w:id="366" w:author="Asad" w:date="2024-12-01T10:45:00Z">
              <w:rPr/>
            </w:rPrChange>
          </w:rPr>
          <w:t>r</w:t>
        </w:r>
      </w:ins>
      <w:ins w:id="367" w:author="Asad" w:date="2024-12-01T10:43:00Z">
        <w:r w:rsidRPr="007C2EC4">
          <w:rPr>
            <w:b/>
            <w:bCs/>
            <w:rPrChange w:id="368" w:author="Asad" w:date="2024-12-01T10:45:00Z">
              <w:rPr/>
            </w:rPrChange>
          </w:rPr>
          <w:t>elationships</w:t>
        </w:r>
      </w:ins>
      <w:ins w:id="369" w:author="Asad" w:date="2024-12-01T10:44:00Z">
        <w:r>
          <w:t xml:space="preserve"> e</w:t>
        </w:r>
      </w:ins>
      <w:ins w:id="370" w:author="Asad" w:date="2024-12-01T10:43:00Z">
        <w:r>
          <w:t>xplains database schema, ER diagrams and data dictionary.</w:t>
        </w:r>
      </w:ins>
    </w:p>
    <w:p w14:paraId="57787CFB" w14:textId="0C040BDB" w:rsidR="00105DF5" w:rsidRDefault="00105DF5">
      <w:pPr>
        <w:pStyle w:val="NormalWeb"/>
        <w:numPr>
          <w:ilvl w:val="0"/>
          <w:numId w:val="5"/>
        </w:numPr>
        <w:spacing w:line="360" w:lineRule="auto"/>
        <w:jc w:val="both"/>
        <w:rPr>
          <w:ins w:id="371" w:author="Asad" w:date="2024-12-01T10:43:00Z"/>
        </w:rPr>
        <w:pPrChange w:id="372" w:author="Asad" w:date="2024-12-01T10:46:00Z">
          <w:pPr>
            <w:pStyle w:val="NormalWeb"/>
          </w:pPr>
        </w:pPrChange>
      </w:pPr>
      <w:ins w:id="373" w:author="Asad" w:date="2024-12-01T10:43:00Z">
        <w:r w:rsidRPr="007C2EC4">
          <w:rPr>
            <w:b/>
            <w:bCs/>
            <w:rPrChange w:id="374" w:author="Asad" w:date="2024-12-01T10:46:00Z">
              <w:rPr/>
            </w:rPrChange>
          </w:rPr>
          <w:t xml:space="preserve">Software </w:t>
        </w:r>
      </w:ins>
      <w:ins w:id="375" w:author="Asad" w:date="2024-12-01T10:44:00Z">
        <w:r w:rsidRPr="007C2EC4">
          <w:rPr>
            <w:b/>
            <w:bCs/>
            <w:rPrChange w:id="376" w:author="Asad" w:date="2024-12-01T10:46:00Z">
              <w:rPr/>
            </w:rPrChange>
          </w:rPr>
          <w:t>p</w:t>
        </w:r>
      </w:ins>
      <w:ins w:id="377" w:author="Asad" w:date="2024-12-01T10:43:00Z">
        <w:r w:rsidRPr="007C2EC4">
          <w:rPr>
            <w:b/>
            <w:bCs/>
            <w:rPrChange w:id="378" w:author="Asad" w:date="2024-12-01T10:46:00Z">
              <w:rPr/>
            </w:rPrChange>
          </w:rPr>
          <w:t xml:space="preserve">lanning and </w:t>
        </w:r>
      </w:ins>
      <w:ins w:id="379" w:author="Asad" w:date="2024-12-01T10:44:00Z">
        <w:r w:rsidRPr="007C2EC4">
          <w:rPr>
            <w:b/>
            <w:bCs/>
            <w:rPrChange w:id="380" w:author="Asad" w:date="2024-12-01T10:46:00Z">
              <w:rPr/>
            </w:rPrChange>
          </w:rPr>
          <w:t>t</w:t>
        </w:r>
      </w:ins>
      <w:ins w:id="381" w:author="Asad" w:date="2024-12-01T10:43:00Z">
        <w:r w:rsidRPr="007C2EC4">
          <w:rPr>
            <w:b/>
            <w:bCs/>
            <w:rPrChange w:id="382" w:author="Asad" w:date="2024-12-01T10:46:00Z">
              <w:rPr/>
            </w:rPrChange>
          </w:rPr>
          <w:t>imeline</w:t>
        </w:r>
      </w:ins>
      <w:ins w:id="383" w:author="Asad" w:date="2024-12-01T10:44:00Z">
        <w:r>
          <w:t xml:space="preserve"> o</w:t>
        </w:r>
      </w:ins>
      <w:ins w:id="384" w:author="Asad" w:date="2024-12-01T10:43:00Z">
        <w:r>
          <w:t>utlines work breakdown structure, milestones and project timeline.</w:t>
        </w:r>
      </w:ins>
    </w:p>
    <w:p w14:paraId="445F8139" w14:textId="5E2FAE67" w:rsidR="00105DF5" w:rsidRDefault="00105DF5">
      <w:pPr>
        <w:pStyle w:val="NormalWeb"/>
        <w:numPr>
          <w:ilvl w:val="0"/>
          <w:numId w:val="5"/>
        </w:numPr>
        <w:spacing w:line="360" w:lineRule="auto"/>
        <w:jc w:val="both"/>
        <w:rPr>
          <w:ins w:id="385" w:author="Asad" w:date="2024-12-01T10:43:00Z"/>
        </w:rPr>
        <w:pPrChange w:id="386" w:author="Asad" w:date="2024-12-01T10:46:00Z">
          <w:pPr>
            <w:pStyle w:val="NormalWeb"/>
          </w:pPr>
        </w:pPrChange>
      </w:pPr>
      <w:ins w:id="387" w:author="Asad" w:date="2024-12-01T10:43:00Z">
        <w:r w:rsidRPr="007C2EC4">
          <w:rPr>
            <w:b/>
            <w:bCs/>
            <w:rPrChange w:id="388" w:author="Asad" w:date="2024-12-01T10:46:00Z">
              <w:rPr/>
            </w:rPrChange>
          </w:rPr>
          <w:t xml:space="preserve">Quality </w:t>
        </w:r>
      </w:ins>
      <w:ins w:id="389" w:author="Asad" w:date="2024-12-01T10:44:00Z">
        <w:r w:rsidRPr="007C2EC4">
          <w:rPr>
            <w:b/>
            <w:bCs/>
            <w:rPrChange w:id="390" w:author="Asad" w:date="2024-12-01T10:46:00Z">
              <w:rPr/>
            </w:rPrChange>
          </w:rPr>
          <w:t>a</w:t>
        </w:r>
      </w:ins>
      <w:ins w:id="391" w:author="Asad" w:date="2024-12-01T10:43:00Z">
        <w:r w:rsidRPr="007C2EC4">
          <w:rPr>
            <w:b/>
            <w:bCs/>
            <w:rPrChange w:id="392" w:author="Asad" w:date="2024-12-01T10:46:00Z">
              <w:rPr/>
            </w:rPrChange>
          </w:rPr>
          <w:t xml:space="preserve">ssurance </w:t>
        </w:r>
      </w:ins>
      <w:ins w:id="393" w:author="Asad" w:date="2024-12-01T10:44:00Z">
        <w:r w:rsidRPr="007C2EC4">
          <w:rPr>
            <w:b/>
            <w:bCs/>
            <w:rPrChange w:id="394" w:author="Asad" w:date="2024-12-01T10:46:00Z">
              <w:rPr/>
            </w:rPrChange>
          </w:rPr>
          <w:t>p</w:t>
        </w:r>
      </w:ins>
      <w:ins w:id="395" w:author="Asad" w:date="2024-12-01T10:43:00Z">
        <w:r w:rsidRPr="007C2EC4">
          <w:rPr>
            <w:b/>
            <w:bCs/>
            <w:rPrChange w:id="396" w:author="Asad" w:date="2024-12-01T10:46:00Z">
              <w:rPr/>
            </w:rPrChange>
          </w:rPr>
          <w:t>lan</w:t>
        </w:r>
        <w:r>
          <w:t xml:space="preserve"> </w:t>
        </w:r>
      </w:ins>
      <w:ins w:id="397" w:author="Asad" w:date="2024-12-01T10:44:00Z">
        <w:r>
          <w:t>l</w:t>
        </w:r>
      </w:ins>
      <w:ins w:id="398" w:author="Asad" w:date="2024-12-01T10:43:00Z">
        <w:r>
          <w:t>ists testing requirements, acceptance criteria and test cases.</w:t>
        </w:r>
      </w:ins>
    </w:p>
    <w:p w14:paraId="0BA28C40" w14:textId="4B005A41" w:rsidR="001B47C4" w:rsidRDefault="007C2EC4" w:rsidP="007C2EC4">
      <w:pPr>
        <w:rPr>
          <w:ins w:id="399" w:author="Asad" w:date="2024-12-01T10:49:00Z"/>
        </w:rPr>
      </w:pPr>
      <w:ins w:id="400" w:author="Asad" w:date="2024-12-01T10:48:00Z">
        <w:r>
          <w:t xml:space="preserve">Suggested reding </w:t>
        </w:r>
      </w:ins>
      <w:ins w:id="401" w:author="Asad" w:date="2024-12-01T10:49:00Z">
        <w:r>
          <w:t>sequence is given below:</w:t>
        </w:r>
      </w:ins>
    </w:p>
    <w:p w14:paraId="201D8DBE" w14:textId="77777777" w:rsidR="007C2EC4" w:rsidRPr="007C2EC4" w:rsidRDefault="007C2EC4">
      <w:pPr>
        <w:pStyle w:val="ListParagraph"/>
        <w:numPr>
          <w:ilvl w:val="0"/>
          <w:numId w:val="6"/>
        </w:numPr>
        <w:spacing w:before="100" w:beforeAutospacing="1" w:after="100" w:afterAutospacing="1" w:line="360" w:lineRule="auto"/>
        <w:jc w:val="both"/>
        <w:rPr>
          <w:ins w:id="402" w:author="Asad" w:date="2024-12-01T10:49:00Z"/>
          <w:rFonts w:eastAsia="Times New Roman" w:cs="Times New Roman"/>
          <w:color w:val="auto"/>
          <w:szCs w:val="24"/>
          <w:rPrChange w:id="403" w:author="Asad" w:date="2024-12-01T10:49:00Z">
            <w:rPr>
              <w:ins w:id="404" w:author="Asad" w:date="2024-12-01T10:49:00Z"/>
            </w:rPr>
          </w:rPrChange>
        </w:rPr>
        <w:pPrChange w:id="405" w:author="Asad" w:date="2024-12-01T10:49:00Z">
          <w:pPr>
            <w:spacing w:before="100" w:beforeAutospacing="1" w:after="100" w:afterAutospacing="1" w:line="240" w:lineRule="auto"/>
          </w:pPr>
        </w:pPrChange>
      </w:pPr>
      <w:ins w:id="406" w:author="Asad" w:date="2024-12-01T10:49:00Z">
        <w:r w:rsidRPr="007C2EC4">
          <w:rPr>
            <w:rFonts w:eastAsia="Times New Roman" w:cs="Times New Roman"/>
            <w:color w:val="auto"/>
            <w:szCs w:val="24"/>
            <w:rPrChange w:id="407" w:author="Asad" w:date="2024-12-01T10:49:00Z">
              <w:rPr/>
            </w:rPrChange>
          </w:rPr>
          <w:t>Start with Introduction to understand the project.</w:t>
        </w:r>
      </w:ins>
    </w:p>
    <w:p w14:paraId="28D376BC" w14:textId="77777777" w:rsidR="007C2EC4" w:rsidRPr="007C2EC4" w:rsidRDefault="007C2EC4">
      <w:pPr>
        <w:pStyle w:val="ListParagraph"/>
        <w:numPr>
          <w:ilvl w:val="0"/>
          <w:numId w:val="6"/>
        </w:numPr>
        <w:spacing w:before="100" w:beforeAutospacing="1" w:after="100" w:afterAutospacing="1" w:line="360" w:lineRule="auto"/>
        <w:jc w:val="both"/>
        <w:rPr>
          <w:ins w:id="408" w:author="Asad" w:date="2024-12-01T10:49:00Z"/>
          <w:rFonts w:eastAsia="Times New Roman" w:cs="Times New Roman"/>
          <w:color w:val="auto"/>
          <w:szCs w:val="24"/>
          <w:rPrChange w:id="409" w:author="Asad" w:date="2024-12-01T10:49:00Z">
            <w:rPr>
              <w:ins w:id="410" w:author="Asad" w:date="2024-12-01T10:49:00Z"/>
            </w:rPr>
          </w:rPrChange>
        </w:rPr>
        <w:pPrChange w:id="411" w:author="Asad" w:date="2024-12-01T10:49:00Z">
          <w:pPr>
            <w:spacing w:before="100" w:beforeAutospacing="1" w:after="100" w:afterAutospacing="1" w:line="240" w:lineRule="auto"/>
          </w:pPr>
        </w:pPrChange>
      </w:pPr>
      <w:ins w:id="412" w:author="Asad" w:date="2024-12-01T10:49:00Z">
        <w:r w:rsidRPr="007C2EC4">
          <w:rPr>
            <w:rFonts w:eastAsia="Times New Roman" w:cs="Times New Roman"/>
            <w:color w:val="auto"/>
            <w:szCs w:val="24"/>
            <w:rPrChange w:id="413" w:author="Asad" w:date="2024-12-01T10:49:00Z">
              <w:rPr/>
            </w:rPrChange>
          </w:rPr>
          <w:t>Move to Overall Description for high-level context.</w:t>
        </w:r>
      </w:ins>
    </w:p>
    <w:p w14:paraId="537ED36D" w14:textId="77777777" w:rsidR="007C2EC4" w:rsidRPr="007C2EC4" w:rsidRDefault="007C2EC4">
      <w:pPr>
        <w:pStyle w:val="ListParagraph"/>
        <w:numPr>
          <w:ilvl w:val="0"/>
          <w:numId w:val="6"/>
        </w:numPr>
        <w:spacing w:before="100" w:beforeAutospacing="1" w:after="100" w:afterAutospacing="1" w:line="360" w:lineRule="auto"/>
        <w:jc w:val="both"/>
        <w:rPr>
          <w:ins w:id="414" w:author="Asad" w:date="2024-12-01T10:49:00Z"/>
          <w:rFonts w:eastAsia="Times New Roman" w:cs="Times New Roman"/>
          <w:color w:val="auto"/>
          <w:szCs w:val="24"/>
          <w:rPrChange w:id="415" w:author="Asad" w:date="2024-12-01T10:49:00Z">
            <w:rPr>
              <w:ins w:id="416" w:author="Asad" w:date="2024-12-01T10:49:00Z"/>
            </w:rPr>
          </w:rPrChange>
        </w:rPr>
        <w:pPrChange w:id="417" w:author="Asad" w:date="2024-12-01T10:54:00Z">
          <w:pPr>
            <w:spacing w:before="100" w:beforeAutospacing="1" w:after="100" w:afterAutospacing="1" w:line="240" w:lineRule="auto"/>
          </w:pPr>
        </w:pPrChange>
      </w:pPr>
      <w:ins w:id="418" w:author="Asad" w:date="2024-12-01T10:49:00Z">
        <w:r w:rsidRPr="007C2EC4">
          <w:rPr>
            <w:rFonts w:eastAsia="Times New Roman" w:cs="Times New Roman"/>
            <w:color w:val="auto"/>
            <w:szCs w:val="24"/>
            <w:rPrChange w:id="419" w:author="Asad" w:date="2024-12-01T10:49:00Z">
              <w:rPr/>
            </w:rPrChange>
          </w:rPr>
          <w:t>Review Specific Requirements for detailed functionalities.</w:t>
        </w:r>
      </w:ins>
    </w:p>
    <w:p w14:paraId="4381E13A" w14:textId="77777777" w:rsidR="007C2EC4" w:rsidRPr="007C2EC4" w:rsidRDefault="007C2EC4">
      <w:pPr>
        <w:pStyle w:val="ListParagraph"/>
        <w:numPr>
          <w:ilvl w:val="0"/>
          <w:numId w:val="6"/>
        </w:numPr>
        <w:spacing w:before="100" w:beforeAutospacing="1" w:after="100" w:afterAutospacing="1" w:line="360" w:lineRule="auto"/>
        <w:jc w:val="both"/>
        <w:rPr>
          <w:ins w:id="420" w:author="Asad" w:date="2024-12-01T10:49:00Z"/>
          <w:rFonts w:eastAsia="Times New Roman" w:cs="Times New Roman"/>
          <w:color w:val="auto"/>
          <w:szCs w:val="24"/>
          <w:rPrChange w:id="421" w:author="Asad" w:date="2024-12-01T10:49:00Z">
            <w:rPr>
              <w:ins w:id="422" w:author="Asad" w:date="2024-12-01T10:49:00Z"/>
            </w:rPr>
          </w:rPrChange>
        </w:rPr>
        <w:pPrChange w:id="423" w:author="Asad" w:date="2024-12-01T10:49:00Z">
          <w:pPr>
            <w:spacing w:before="100" w:beforeAutospacing="1" w:after="100" w:afterAutospacing="1" w:line="240" w:lineRule="auto"/>
          </w:pPr>
        </w:pPrChange>
      </w:pPr>
      <w:ins w:id="424" w:author="Asad" w:date="2024-12-01T10:49:00Z">
        <w:r w:rsidRPr="007C2EC4">
          <w:rPr>
            <w:rFonts w:eastAsia="Times New Roman" w:cs="Times New Roman"/>
            <w:color w:val="auto"/>
            <w:szCs w:val="24"/>
            <w:rPrChange w:id="425" w:author="Asad" w:date="2024-12-01T10:49:00Z">
              <w:rPr/>
            </w:rPrChange>
          </w:rPr>
          <w:t>Refer to Design Requirements for system architecture.</w:t>
        </w:r>
      </w:ins>
    </w:p>
    <w:p w14:paraId="68AA45BC" w14:textId="77777777" w:rsidR="007C2EC4" w:rsidRPr="007C2EC4" w:rsidRDefault="007C2EC4">
      <w:pPr>
        <w:pStyle w:val="ListParagraph"/>
        <w:numPr>
          <w:ilvl w:val="0"/>
          <w:numId w:val="6"/>
        </w:numPr>
        <w:spacing w:before="100" w:beforeAutospacing="1" w:after="100" w:afterAutospacing="1" w:line="360" w:lineRule="auto"/>
        <w:jc w:val="both"/>
        <w:rPr>
          <w:ins w:id="426" w:author="Asad" w:date="2024-12-01T10:49:00Z"/>
          <w:rFonts w:eastAsia="Times New Roman" w:cs="Times New Roman"/>
          <w:color w:val="auto"/>
          <w:szCs w:val="24"/>
          <w:rPrChange w:id="427" w:author="Asad" w:date="2024-12-01T10:49:00Z">
            <w:rPr>
              <w:ins w:id="428" w:author="Asad" w:date="2024-12-01T10:49:00Z"/>
            </w:rPr>
          </w:rPrChange>
        </w:rPr>
        <w:pPrChange w:id="429" w:author="Asad" w:date="2024-12-01T10:49:00Z">
          <w:pPr>
            <w:spacing w:before="100" w:beforeAutospacing="1" w:after="100" w:afterAutospacing="1" w:line="240" w:lineRule="auto"/>
          </w:pPr>
        </w:pPrChange>
      </w:pPr>
      <w:ins w:id="430" w:author="Asad" w:date="2024-12-01T10:49:00Z">
        <w:r w:rsidRPr="007C2EC4">
          <w:rPr>
            <w:rFonts w:eastAsia="Times New Roman" w:cs="Times New Roman"/>
            <w:color w:val="auto"/>
            <w:szCs w:val="24"/>
            <w:rPrChange w:id="431" w:author="Asad" w:date="2024-12-01T10:49:00Z">
              <w:rPr/>
            </w:rPrChange>
          </w:rPr>
          <w:t>Check Data Design for database understanding.</w:t>
        </w:r>
      </w:ins>
    </w:p>
    <w:p w14:paraId="67422B11" w14:textId="77777777" w:rsidR="007C2EC4" w:rsidRPr="007C2EC4" w:rsidRDefault="007C2EC4">
      <w:pPr>
        <w:pStyle w:val="ListParagraph"/>
        <w:numPr>
          <w:ilvl w:val="0"/>
          <w:numId w:val="6"/>
        </w:numPr>
        <w:spacing w:before="100" w:beforeAutospacing="1" w:after="100" w:afterAutospacing="1" w:line="360" w:lineRule="auto"/>
        <w:jc w:val="both"/>
        <w:rPr>
          <w:ins w:id="432" w:author="Asad" w:date="2024-12-01T10:49:00Z"/>
          <w:rFonts w:eastAsia="Times New Roman" w:cs="Times New Roman"/>
          <w:color w:val="auto"/>
          <w:szCs w:val="24"/>
          <w:rPrChange w:id="433" w:author="Asad" w:date="2024-12-01T10:49:00Z">
            <w:rPr>
              <w:ins w:id="434" w:author="Asad" w:date="2024-12-01T10:49:00Z"/>
            </w:rPr>
          </w:rPrChange>
        </w:rPr>
        <w:pPrChange w:id="435" w:author="Asad" w:date="2024-12-01T10:49:00Z">
          <w:pPr>
            <w:spacing w:before="100" w:beforeAutospacing="1" w:after="100" w:afterAutospacing="1" w:line="240" w:lineRule="auto"/>
          </w:pPr>
        </w:pPrChange>
      </w:pPr>
      <w:ins w:id="436" w:author="Asad" w:date="2024-12-01T10:49:00Z">
        <w:r w:rsidRPr="007C2EC4">
          <w:rPr>
            <w:rFonts w:eastAsia="Times New Roman" w:cs="Times New Roman"/>
            <w:color w:val="auto"/>
            <w:szCs w:val="24"/>
            <w:rPrChange w:id="437" w:author="Asad" w:date="2024-12-01T10:49:00Z">
              <w:rPr/>
            </w:rPrChange>
          </w:rPr>
          <w:t>Look at Software Planning for project timeline insights.</w:t>
        </w:r>
      </w:ins>
    </w:p>
    <w:p w14:paraId="707B08FC" w14:textId="77777777" w:rsidR="007C2EC4" w:rsidRPr="007C2EC4" w:rsidRDefault="007C2EC4">
      <w:pPr>
        <w:pStyle w:val="ListParagraph"/>
        <w:numPr>
          <w:ilvl w:val="0"/>
          <w:numId w:val="6"/>
        </w:numPr>
        <w:spacing w:before="100" w:beforeAutospacing="1" w:after="100" w:afterAutospacing="1" w:line="360" w:lineRule="auto"/>
        <w:jc w:val="both"/>
        <w:rPr>
          <w:ins w:id="438" w:author="Asad" w:date="2024-12-01T10:49:00Z"/>
          <w:rFonts w:eastAsia="Times New Roman" w:cs="Times New Roman"/>
          <w:color w:val="auto"/>
          <w:szCs w:val="24"/>
          <w:rPrChange w:id="439" w:author="Asad" w:date="2024-12-01T10:49:00Z">
            <w:rPr>
              <w:ins w:id="440" w:author="Asad" w:date="2024-12-01T10:49:00Z"/>
            </w:rPr>
          </w:rPrChange>
        </w:rPr>
        <w:pPrChange w:id="441" w:author="Asad" w:date="2024-12-01T10:49:00Z">
          <w:pPr>
            <w:spacing w:before="100" w:beforeAutospacing="1" w:after="100" w:afterAutospacing="1" w:line="240" w:lineRule="auto"/>
          </w:pPr>
        </w:pPrChange>
      </w:pPr>
      <w:ins w:id="442" w:author="Asad" w:date="2024-12-01T10:49:00Z">
        <w:r w:rsidRPr="007C2EC4">
          <w:rPr>
            <w:rFonts w:eastAsia="Times New Roman" w:cs="Times New Roman"/>
            <w:color w:val="auto"/>
            <w:szCs w:val="24"/>
            <w:rPrChange w:id="443" w:author="Asad" w:date="2024-12-01T10:49:00Z">
              <w:rPr/>
            </w:rPrChange>
          </w:rPr>
          <w:t>End with Quality Assurance for validation strategies.</w:t>
        </w:r>
      </w:ins>
    </w:p>
    <w:p w14:paraId="78183E06" w14:textId="43F23B4D" w:rsidR="007C2EC4" w:rsidRDefault="00F75CB6" w:rsidP="00F75CB6">
      <w:pPr>
        <w:pStyle w:val="Heading2"/>
        <w:numPr>
          <w:ilvl w:val="1"/>
          <w:numId w:val="2"/>
        </w:numPr>
        <w:rPr>
          <w:ins w:id="444" w:author="Asad" w:date="2024-12-01T10:53:00Z"/>
        </w:rPr>
      </w:pPr>
      <w:ins w:id="445" w:author="Asad" w:date="2024-12-01T10:51:00Z">
        <w:r>
          <w:t xml:space="preserve"> </w:t>
        </w:r>
      </w:ins>
      <w:ins w:id="446" w:author="Asad" w:date="2024-12-01T10:50:00Z">
        <w:r>
          <w:t>Definitions, Acronyms and Abb</w:t>
        </w:r>
      </w:ins>
      <w:ins w:id="447" w:author="Asad" w:date="2024-12-01T10:51:00Z">
        <w:r>
          <w:t xml:space="preserve">reviations </w:t>
        </w:r>
      </w:ins>
    </w:p>
    <w:p w14:paraId="1B1E2F91" w14:textId="48441413" w:rsidR="00E60192" w:rsidRPr="00E60192" w:rsidRDefault="00E60192">
      <w:pPr>
        <w:pStyle w:val="NormalWeb"/>
        <w:jc w:val="both"/>
        <w:rPr>
          <w:ins w:id="448" w:author="Asad" w:date="2024-12-01T11:43:00Z"/>
          <w:color w:val="auto"/>
        </w:rPr>
        <w:pPrChange w:id="449" w:author="Asad" w:date="2024-12-01T14:18:00Z">
          <w:pPr>
            <w:pStyle w:val="NormalWeb"/>
          </w:pPr>
        </w:pPrChange>
      </w:pPr>
      <w:ins w:id="450" w:author="Asad" w:date="2024-12-01T11:42:00Z">
        <w:r>
          <w:t xml:space="preserve">Some </w:t>
        </w:r>
      </w:ins>
      <w:ins w:id="451" w:author="Asad" w:date="2024-12-01T11:43:00Z">
        <w:r>
          <w:t>acronyms and abbreviations used in document as given below</w:t>
        </w:r>
      </w:ins>
    </w:p>
    <w:p w14:paraId="70139A53" w14:textId="58941CA1" w:rsidR="00E60192" w:rsidRPr="00E60192" w:rsidRDefault="00E60192">
      <w:pPr>
        <w:pStyle w:val="ListParagraph"/>
        <w:numPr>
          <w:ilvl w:val="0"/>
          <w:numId w:val="7"/>
        </w:numPr>
        <w:spacing w:before="100" w:beforeAutospacing="1" w:after="100" w:afterAutospacing="1" w:line="240" w:lineRule="auto"/>
        <w:jc w:val="both"/>
        <w:rPr>
          <w:ins w:id="452" w:author="Asad" w:date="2024-12-01T11:43:00Z"/>
          <w:rFonts w:eastAsia="Times New Roman" w:cs="Times New Roman"/>
          <w:color w:val="auto"/>
          <w:szCs w:val="24"/>
          <w:rPrChange w:id="453" w:author="Asad" w:date="2024-12-01T11:49:00Z">
            <w:rPr>
              <w:ins w:id="454" w:author="Asad" w:date="2024-12-01T11:43:00Z"/>
            </w:rPr>
          </w:rPrChange>
        </w:rPr>
        <w:pPrChange w:id="455" w:author="Asad" w:date="2024-12-01T14:18:00Z">
          <w:pPr>
            <w:spacing w:before="100" w:beforeAutospacing="1" w:after="100" w:afterAutospacing="1" w:line="240" w:lineRule="auto"/>
          </w:pPr>
        </w:pPrChange>
      </w:pPr>
      <w:ins w:id="456" w:author="Asad" w:date="2024-12-01T11:43:00Z">
        <w:r w:rsidRPr="00E60192">
          <w:rPr>
            <w:rFonts w:eastAsia="Times New Roman" w:cs="Times New Roman"/>
            <w:b/>
            <w:bCs/>
            <w:color w:val="auto"/>
            <w:szCs w:val="24"/>
            <w:rPrChange w:id="457" w:author="Asad" w:date="2024-12-01T11:49:00Z">
              <w:rPr>
                <w:rFonts w:eastAsia="Times New Roman" w:cs="Times New Roman"/>
                <w:color w:val="auto"/>
                <w:szCs w:val="24"/>
              </w:rPr>
            </w:rPrChange>
          </w:rPr>
          <w:t>AI</w:t>
        </w:r>
        <w:r w:rsidRPr="00E60192">
          <w:rPr>
            <w:rFonts w:eastAsia="Times New Roman" w:cs="Times New Roman"/>
            <w:color w:val="auto"/>
            <w:szCs w:val="24"/>
            <w:rPrChange w:id="458" w:author="Asad" w:date="2024-12-01T11:49:00Z">
              <w:rPr/>
            </w:rPrChange>
          </w:rPr>
          <w:t xml:space="preserve"> </w:t>
        </w:r>
      </w:ins>
      <w:ins w:id="459" w:author="Asad" w:date="2024-12-01T11:45:00Z">
        <w:r w:rsidRPr="00E60192">
          <w:rPr>
            <w:rFonts w:eastAsia="Times New Roman" w:cs="Times New Roman"/>
            <w:color w:val="auto"/>
            <w:szCs w:val="24"/>
            <w:rPrChange w:id="460" w:author="Asad" w:date="2024-12-01T11:49:00Z">
              <w:rPr/>
            </w:rPrChange>
          </w:rPr>
          <w:t>(</w:t>
        </w:r>
      </w:ins>
      <w:ins w:id="461" w:author="Asad" w:date="2024-12-01T11:43:00Z">
        <w:r w:rsidRPr="00E60192">
          <w:rPr>
            <w:rFonts w:eastAsia="Times New Roman" w:cs="Times New Roman"/>
            <w:color w:val="auto"/>
            <w:szCs w:val="24"/>
            <w:rPrChange w:id="462" w:author="Asad" w:date="2024-12-01T11:49:00Z">
              <w:rPr/>
            </w:rPrChange>
          </w:rPr>
          <w:t>Artificial Intelligence</w:t>
        </w:r>
      </w:ins>
      <w:ins w:id="463" w:author="Asad" w:date="2024-12-01T11:45:00Z">
        <w:r w:rsidRPr="00E60192">
          <w:rPr>
            <w:rFonts w:eastAsia="Times New Roman" w:cs="Times New Roman"/>
            <w:color w:val="auto"/>
            <w:szCs w:val="24"/>
            <w:rPrChange w:id="464" w:author="Asad" w:date="2024-12-01T11:49:00Z">
              <w:rPr/>
            </w:rPrChange>
          </w:rPr>
          <w:t>)</w:t>
        </w:r>
      </w:ins>
      <w:ins w:id="465" w:author="Asad" w:date="2024-12-01T11:43:00Z">
        <w:r w:rsidRPr="00E60192">
          <w:rPr>
            <w:rFonts w:eastAsia="Times New Roman" w:cs="Times New Roman"/>
            <w:color w:val="auto"/>
            <w:szCs w:val="24"/>
            <w:rPrChange w:id="466" w:author="Asad" w:date="2024-12-01T11:49:00Z">
              <w:rPr/>
            </w:rPrChange>
          </w:rPr>
          <w:t xml:space="preserve"> </w:t>
        </w:r>
      </w:ins>
      <w:ins w:id="467" w:author="Asad" w:date="2024-12-01T11:46:00Z">
        <w:r w:rsidRPr="00E60192">
          <w:rPr>
            <w:rFonts w:eastAsia="Times New Roman" w:cs="Times New Roman"/>
            <w:color w:val="auto"/>
            <w:szCs w:val="24"/>
            <w:rPrChange w:id="468" w:author="Asad" w:date="2024-12-01T11:49:00Z">
              <w:rPr/>
            </w:rPrChange>
          </w:rPr>
          <w:t>is t</w:t>
        </w:r>
      </w:ins>
      <w:ins w:id="469" w:author="Asad" w:date="2024-12-01T11:43:00Z">
        <w:r w:rsidRPr="00E60192">
          <w:rPr>
            <w:rFonts w:eastAsia="Times New Roman" w:cs="Times New Roman"/>
            <w:color w:val="auto"/>
            <w:szCs w:val="24"/>
            <w:rPrChange w:id="470" w:author="Asad" w:date="2024-12-01T11:49:00Z">
              <w:rPr/>
            </w:rPrChange>
          </w:rPr>
          <w:t>he simulation of human intelligence in machines.</w:t>
        </w:r>
      </w:ins>
    </w:p>
    <w:p w14:paraId="1702BAE9" w14:textId="19B8C936" w:rsidR="00E60192" w:rsidRPr="00E60192" w:rsidRDefault="00E60192">
      <w:pPr>
        <w:pStyle w:val="ListParagraph"/>
        <w:numPr>
          <w:ilvl w:val="0"/>
          <w:numId w:val="7"/>
        </w:numPr>
        <w:spacing w:before="100" w:beforeAutospacing="1" w:after="100" w:afterAutospacing="1" w:line="360" w:lineRule="auto"/>
        <w:jc w:val="both"/>
        <w:rPr>
          <w:ins w:id="471" w:author="Asad" w:date="2024-12-01T11:43:00Z"/>
          <w:rFonts w:eastAsia="Times New Roman" w:cs="Times New Roman"/>
          <w:color w:val="auto"/>
          <w:szCs w:val="24"/>
          <w:rPrChange w:id="472" w:author="Asad" w:date="2024-12-01T11:49:00Z">
            <w:rPr>
              <w:ins w:id="473" w:author="Asad" w:date="2024-12-01T11:43:00Z"/>
            </w:rPr>
          </w:rPrChange>
        </w:rPr>
        <w:pPrChange w:id="474" w:author="Asad" w:date="2024-12-01T14:18:00Z">
          <w:pPr>
            <w:spacing w:before="100" w:beforeAutospacing="1" w:after="100" w:afterAutospacing="1" w:line="240" w:lineRule="auto"/>
          </w:pPr>
        </w:pPrChange>
      </w:pPr>
      <w:ins w:id="475" w:author="Asad" w:date="2024-12-01T11:43:00Z">
        <w:r w:rsidRPr="00E60192">
          <w:rPr>
            <w:rFonts w:eastAsia="Times New Roman" w:cs="Times New Roman"/>
            <w:b/>
            <w:bCs/>
            <w:color w:val="auto"/>
            <w:szCs w:val="24"/>
            <w:rPrChange w:id="476" w:author="Asad" w:date="2024-12-01T11:49:00Z">
              <w:rPr>
                <w:rFonts w:eastAsia="Times New Roman" w:cs="Times New Roman"/>
                <w:color w:val="auto"/>
                <w:szCs w:val="24"/>
              </w:rPr>
            </w:rPrChange>
          </w:rPr>
          <w:t>ER</w:t>
        </w:r>
        <w:r w:rsidRPr="00E60192">
          <w:rPr>
            <w:rFonts w:eastAsia="Times New Roman" w:cs="Times New Roman"/>
            <w:color w:val="auto"/>
            <w:szCs w:val="24"/>
            <w:rPrChange w:id="477" w:author="Asad" w:date="2024-12-01T11:49:00Z">
              <w:rPr/>
            </w:rPrChange>
          </w:rPr>
          <w:t xml:space="preserve"> Diagram</w:t>
        </w:r>
      </w:ins>
      <w:ins w:id="478" w:author="Asad" w:date="2024-12-01T11:46:00Z">
        <w:r w:rsidRPr="00E60192">
          <w:rPr>
            <w:rFonts w:eastAsia="Times New Roman" w:cs="Times New Roman"/>
            <w:color w:val="auto"/>
            <w:szCs w:val="24"/>
            <w:rPrChange w:id="479" w:author="Asad" w:date="2024-12-01T11:49:00Z">
              <w:rPr/>
            </w:rPrChange>
          </w:rPr>
          <w:t xml:space="preserve"> (</w:t>
        </w:r>
      </w:ins>
      <w:ins w:id="480" w:author="Asad" w:date="2024-12-01T11:43:00Z">
        <w:r w:rsidRPr="00E60192">
          <w:rPr>
            <w:rFonts w:eastAsia="Times New Roman" w:cs="Times New Roman"/>
            <w:color w:val="auto"/>
            <w:szCs w:val="24"/>
            <w:rPrChange w:id="481" w:author="Asad" w:date="2024-12-01T11:49:00Z">
              <w:rPr/>
            </w:rPrChange>
          </w:rPr>
          <w:t>Entity-Relationship Diagram</w:t>
        </w:r>
      </w:ins>
      <w:ins w:id="482" w:author="Asad" w:date="2024-12-01T11:46:00Z">
        <w:r w:rsidRPr="00E60192">
          <w:rPr>
            <w:rFonts w:eastAsia="Times New Roman" w:cs="Times New Roman"/>
            <w:color w:val="auto"/>
            <w:szCs w:val="24"/>
            <w:rPrChange w:id="483" w:author="Asad" w:date="2024-12-01T11:49:00Z">
              <w:rPr/>
            </w:rPrChange>
          </w:rPr>
          <w:t>)</w:t>
        </w:r>
      </w:ins>
      <w:ins w:id="484" w:author="Asad" w:date="2024-12-01T11:43:00Z">
        <w:r w:rsidRPr="00E60192">
          <w:rPr>
            <w:rFonts w:eastAsia="Times New Roman" w:cs="Times New Roman"/>
            <w:color w:val="auto"/>
            <w:szCs w:val="24"/>
            <w:rPrChange w:id="485" w:author="Asad" w:date="2024-12-01T11:49:00Z">
              <w:rPr/>
            </w:rPrChange>
          </w:rPr>
          <w:t xml:space="preserve"> </w:t>
        </w:r>
      </w:ins>
      <w:ins w:id="486" w:author="Asad" w:date="2024-12-01T11:46:00Z">
        <w:r w:rsidRPr="00E60192">
          <w:rPr>
            <w:rFonts w:eastAsia="Times New Roman" w:cs="Times New Roman"/>
            <w:color w:val="auto"/>
            <w:szCs w:val="24"/>
            <w:rPrChange w:id="487" w:author="Asad" w:date="2024-12-01T11:49:00Z">
              <w:rPr/>
            </w:rPrChange>
          </w:rPr>
          <w:t>is the v</w:t>
        </w:r>
      </w:ins>
      <w:ins w:id="488" w:author="Asad" w:date="2024-12-01T11:43:00Z">
        <w:r w:rsidRPr="00E60192">
          <w:rPr>
            <w:rFonts w:eastAsia="Times New Roman" w:cs="Times New Roman"/>
            <w:color w:val="auto"/>
            <w:szCs w:val="24"/>
            <w:rPrChange w:id="489" w:author="Asad" w:date="2024-12-01T11:49:00Z">
              <w:rPr/>
            </w:rPrChange>
          </w:rPr>
          <w:t>isual representation of database relationships.</w:t>
        </w:r>
      </w:ins>
    </w:p>
    <w:p w14:paraId="5EC93D3B" w14:textId="3055DFC1" w:rsidR="00E60192" w:rsidRPr="00E60192" w:rsidRDefault="00E60192">
      <w:pPr>
        <w:pStyle w:val="ListParagraph"/>
        <w:numPr>
          <w:ilvl w:val="0"/>
          <w:numId w:val="7"/>
        </w:numPr>
        <w:spacing w:before="100" w:beforeAutospacing="1" w:after="100" w:afterAutospacing="1" w:line="360" w:lineRule="auto"/>
        <w:jc w:val="both"/>
        <w:rPr>
          <w:ins w:id="490" w:author="Asad" w:date="2024-12-01T11:43:00Z"/>
          <w:rFonts w:eastAsia="Times New Roman" w:cs="Times New Roman"/>
          <w:color w:val="auto"/>
          <w:szCs w:val="24"/>
          <w:rPrChange w:id="491" w:author="Asad" w:date="2024-12-01T11:49:00Z">
            <w:rPr>
              <w:ins w:id="492" w:author="Asad" w:date="2024-12-01T11:43:00Z"/>
            </w:rPr>
          </w:rPrChange>
        </w:rPr>
        <w:pPrChange w:id="493" w:author="Asad" w:date="2024-12-01T14:18:00Z">
          <w:pPr>
            <w:spacing w:before="100" w:beforeAutospacing="1" w:after="100" w:afterAutospacing="1" w:line="240" w:lineRule="auto"/>
          </w:pPr>
        </w:pPrChange>
      </w:pPr>
      <w:ins w:id="494" w:author="Asad" w:date="2024-12-01T11:43:00Z">
        <w:r w:rsidRPr="00E60192">
          <w:rPr>
            <w:rFonts w:eastAsia="Times New Roman" w:cs="Times New Roman"/>
            <w:b/>
            <w:bCs/>
            <w:color w:val="auto"/>
            <w:szCs w:val="24"/>
            <w:rPrChange w:id="495" w:author="Asad" w:date="2024-12-01T11:49:00Z">
              <w:rPr>
                <w:rFonts w:eastAsia="Times New Roman" w:cs="Times New Roman"/>
                <w:color w:val="auto"/>
                <w:szCs w:val="24"/>
              </w:rPr>
            </w:rPrChange>
          </w:rPr>
          <w:t>FCS</w:t>
        </w:r>
      </w:ins>
      <w:ins w:id="496" w:author="Asad" w:date="2024-12-01T11:46:00Z">
        <w:r w:rsidRPr="00E60192">
          <w:rPr>
            <w:rFonts w:eastAsia="Times New Roman" w:cs="Times New Roman"/>
            <w:color w:val="auto"/>
            <w:szCs w:val="24"/>
            <w:rPrChange w:id="497" w:author="Asad" w:date="2024-12-01T11:49:00Z">
              <w:rPr/>
            </w:rPrChange>
          </w:rPr>
          <w:t xml:space="preserve"> (</w:t>
        </w:r>
      </w:ins>
      <w:ins w:id="498" w:author="Asad" w:date="2024-12-01T11:43:00Z">
        <w:r w:rsidRPr="00E60192">
          <w:rPr>
            <w:rFonts w:eastAsia="Times New Roman" w:cs="Times New Roman"/>
            <w:color w:val="auto"/>
            <w:szCs w:val="24"/>
            <w:rPrChange w:id="499" w:author="Asad" w:date="2024-12-01T11:49:00Z">
              <w:rPr/>
            </w:rPrChange>
          </w:rPr>
          <w:t>Faculty of Computer Science</w:t>
        </w:r>
      </w:ins>
      <w:ins w:id="500" w:author="Asad" w:date="2024-12-01T11:46:00Z">
        <w:r w:rsidRPr="00E60192">
          <w:rPr>
            <w:rFonts w:eastAsia="Times New Roman" w:cs="Times New Roman"/>
            <w:color w:val="auto"/>
            <w:szCs w:val="24"/>
            <w:rPrChange w:id="501" w:author="Asad" w:date="2024-12-01T11:49:00Z">
              <w:rPr/>
            </w:rPrChange>
          </w:rPr>
          <w:t>)</w:t>
        </w:r>
      </w:ins>
      <w:ins w:id="502" w:author="Asad" w:date="2024-12-01T11:43:00Z">
        <w:r w:rsidRPr="00E60192">
          <w:rPr>
            <w:rFonts w:eastAsia="Times New Roman" w:cs="Times New Roman"/>
            <w:color w:val="auto"/>
            <w:szCs w:val="24"/>
            <w:rPrChange w:id="503" w:author="Asad" w:date="2024-12-01T11:49:00Z">
              <w:rPr/>
            </w:rPrChange>
          </w:rPr>
          <w:t xml:space="preserve"> </w:t>
        </w:r>
      </w:ins>
      <w:ins w:id="504" w:author="Asad" w:date="2024-12-01T11:46:00Z">
        <w:r w:rsidRPr="00E60192">
          <w:rPr>
            <w:rFonts w:eastAsia="Times New Roman" w:cs="Times New Roman"/>
            <w:color w:val="auto"/>
            <w:szCs w:val="24"/>
            <w:rPrChange w:id="505" w:author="Asad" w:date="2024-12-01T11:49:00Z">
              <w:rPr/>
            </w:rPrChange>
          </w:rPr>
          <w:t>is the s</w:t>
        </w:r>
      </w:ins>
      <w:ins w:id="506" w:author="Asad" w:date="2024-12-01T11:43:00Z">
        <w:r w:rsidRPr="00E60192">
          <w:rPr>
            <w:rFonts w:eastAsia="Times New Roman" w:cs="Times New Roman"/>
            <w:color w:val="auto"/>
            <w:szCs w:val="24"/>
            <w:rPrChange w:id="507" w:author="Asad" w:date="2024-12-01T11:49:00Z">
              <w:rPr/>
            </w:rPrChange>
          </w:rPr>
          <w:t>tudy stream for computer-related fields.</w:t>
        </w:r>
      </w:ins>
    </w:p>
    <w:p w14:paraId="693EF04D" w14:textId="28ED174E" w:rsidR="00E60192" w:rsidRPr="00E60192" w:rsidRDefault="00E60192">
      <w:pPr>
        <w:pStyle w:val="ListParagraph"/>
        <w:numPr>
          <w:ilvl w:val="0"/>
          <w:numId w:val="7"/>
        </w:numPr>
        <w:spacing w:before="100" w:beforeAutospacing="1" w:after="100" w:afterAutospacing="1" w:line="360" w:lineRule="auto"/>
        <w:jc w:val="both"/>
        <w:rPr>
          <w:ins w:id="508" w:author="Asad" w:date="2024-12-01T11:43:00Z"/>
          <w:rFonts w:eastAsia="Times New Roman" w:cs="Times New Roman"/>
          <w:color w:val="auto"/>
          <w:szCs w:val="24"/>
          <w:rPrChange w:id="509" w:author="Asad" w:date="2024-12-01T11:49:00Z">
            <w:rPr>
              <w:ins w:id="510" w:author="Asad" w:date="2024-12-01T11:43:00Z"/>
            </w:rPr>
          </w:rPrChange>
        </w:rPr>
        <w:pPrChange w:id="511" w:author="Asad" w:date="2024-12-01T14:18:00Z">
          <w:pPr>
            <w:spacing w:before="100" w:beforeAutospacing="1" w:after="100" w:afterAutospacing="1" w:line="240" w:lineRule="auto"/>
          </w:pPr>
        </w:pPrChange>
      </w:pPr>
      <w:ins w:id="512" w:author="Asad" w:date="2024-12-01T11:43:00Z">
        <w:r w:rsidRPr="00E60192">
          <w:rPr>
            <w:rFonts w:eastAsia="Times New Roman" w:cs="Times New Roman"/>
            <w:b/>
            <w:bCs/>
            <w:color w:val="auto"/>
            <w:szCs w:val="24"/>
            <w:rPrChange w:id="513" w:author="Asad" w:date="2024-12-01T11:49:00Z">
              <w:rPr>
                <w:rFonts w:eastAsia="Times New Roman" w:cs="Times New Roman"/>
                <w:color w:val="auto"/>
                <w:szCs w:val="24"/>
              </w:rPr>
            </w:rPrChange>
          </w:rPr>
          <w:lastRenderedPageBreak/>
          <w:t>FSC</w:t>
        </w:r>
        <w:r w:rsidRPr="00E60192">
          <w:rPr>
            <w:rFonts w:eastAsia="Times New Roman" w:cs="Times New Roman"/>
            <w:color w:val="auto"/>
            <w:szCs w:val="24"/>
            <w:rPrChange w:id="514" w:author="Asad" w:date="2024-12-01T11:49:00Z">
              <w:rPr/>
            </w:rPrChange>
          </w:rPr>
          <w:t xml:space="preserve"> </w:t>
        </w:r>
      </w:ins>
      <w:ins w:id="515" w:author="Asad" w:date="2024-12-01T11:46:00Z">
        <w:r w:rsidRPr="00E60192">
          <w:rPr>
            <w:rFonts w:eastAsia="Times New Roman" w:cs="Times New Roman"/>
            <w:color w:val="auto"/>
            <w:szCs w:val="24"/>
            <w:rPrChange w:id="516" w:author="Asad" w:date="2024-12-01T11:49:00Z">
              <w:rPr/>
            </w:rPrChange>
          </w:rPr>
          <w:t>(</w:t>
        </w:r>
      </w:ins>
      <w:ins w:id="517" w:author="Asad" w:date="2024-12-01T11:43:00Z">
        <w:r w:rsidRPr="00E60192">
          <w:rPr>
            <w:rFonts w:eastAsia="Times New Roman" w:cs="Times New Roman"/>
            <w:color w:val="auto"/>
            <w:szCs w:val="24"/>
            <w:rPrChange w:id="518" w:author="Asad" w:date="2024-12-01T11:49:00Z">
              <w:rPr/>
            </w:rPrChange>
          </w:rPr>
          <w:t>Faculty of Science</w:t>
        </w:r>
      </w:ins>
      <w:ins w:id="519" w:author="Asad" w:date="2024-12-01T11:46:00Z">
        <w:r w:rsidRPr="00E60192">
          <w:rPr>
            <w:rFonts w:eastAsia="Times New Roman" w:cs="Times New Roman"/>
            <w:color w:val="auto"/>
            <w:szCs w:val="24"/>
            <w:rPrChange w:id="520" w:author="Asad" w:date="2024-12-01T11:49:00Z">
              <w:rPr/>
            </w:rPrChange>
          </w:rPr>
          <w:t>)</w:t>
        </w:r>
      </w:ins>
      <w:ins w:id="521" w:author="Asad" w:date="2024-12-01T11:43:00Z">
        <w:r w:rsidRPr="00E60192">
          <w:rPr>
            <w:rFonts w:eastAsia="Times New Roman" w:cs="Times New Roman"/>
            <w:color w:val="auto"/>
            <w:szCs w:val="24"/>
            <w:rPrChange w:id="522" w:author="Asad" w:date="2024-12-01T11:49:00Z">
              <w:rPr/>
            </w:rPrChange>
          </w:rPr>
          <w:t xml:space="preserve"> </w:t>
        </w:r>
      </w:ins>
      <w:ins w:id="523" w:author="Asad" w:date="2024-12-01T11:46:00Z">
        <w:r w:rsidRPr="00E60192">
          <w:rPr>
            <w:rFonts w:eastAsia="Times New Roman" w:cs="Times New Roman"/>
            <w:color w:val="auto"/>
            <w:szCs w:val="24"/>
            <w:rPrChange w:id="524" w:author="Asad" w:date="2024-12-01T11:49:00Z">
              <w:rPr/>
            </w:rPrChange>
          </w:rPr>
          <w:t>is the s</w:t>
        </w:r>
      </w:ins>
      <w:ins w:id="525" w:author="Asad" w:date="2024-12-01T11:43:00Z">
        <w:r w:rsidRPr="00E60192">
          <w:rPr>
            <w:rFonts w:eastAsia="Times New Roman" w:cs="Times New Roman"/>
            <w:color w:val="auto"/>
            <w:szCs w:val="24"/>
            <w:rPrChange w:id="526" w:author="Asad" w:date="2024-12-01T11:49:00Z">
              <w:rPr/>
            </w:rPrChange>
          </w:rPr>
          <w:t>tudy stream for science-related fields.</w:t>
        </w:r>
      </w:ins>
    </w:p>
    <w:p w14:paraId="2E959B15" w14:textId="55206DE4" w:rsidR="00E60192" w:rsidRPr="00E60192" w:rsidRDefault="00E60192">
      <w:pPr>
        <w:pStyle w:val="ListParagraph"/>
        <w:numPr>
          <w:ilvl w:val="0"/>
          <w:numId w:val="7"/>
        </w:numPr>
        <w:spacing w:before="100" w:beforeAutospacing="1" w:after="100" w:afterAutospacing="1" w:line="360" w:lineRule="auto"/>
        <w:jc w:val="both"/>
        <w:rPr>
          <w:ins w:id="527" w:author="Asad" w:date="2024-12-01T11:43:00Z"/>
          <w:rFonts w:eastAsia="Times New Roman" w:cs="Times New Roman"/>
          <w:color w:val="auto"/>
          <w:szCs w:val="24"/>
          <w:rPrChange w:id="528" w:author="Asad" w:date="2024-12-01T11:49:00Z">
            <w:rPr>
              <w:ins w:id="529" w:author="Asad" w:date="2024-12-01T11:43:00Z"/>
            </w:rPr>
          </w:rPrChange>
        </w:rPr>
        <w:pPrChange w:id="530" w:author="Asad" w:date="2024-12-01T14:18:00Z">
          <w:pPr>
            <w:spacing w:before="100" w:beforeAutospacing="1" w:after="100" w:afterAutospacing="1" w:line="240" w:lineRule="auto"/>
          </w:pPr>
        </w:pPrChange>
      </w:pPr>
      <w:ins w:id="531" w:author="Asad" w:date="2024-12-01T11:43:00Z">
        <w:r w:rsidRPr="00E60192">
          <w:rPr>
            <w:rFonts w:eastAsia="Times New Roman" w:cs="Times New Roman"/>
            <w:b/>
            <w:bCs/>
            <w:color w:val="auto"/>
            <w:szCs w:val="24"/>
            <w:rPrChange w:id="532" w:author="Asad" w:date="2024-12-01T11:49:00Z">
              <w:rPr>
                <w:rFonts w:eastAsia="Times New Roman" w:cs="Times New Roman"/>
                <w:color w:val="auto"/>
                <w:szCs w:val="24"/>
              </w:rPr>
            </w:rPrChange>
          </w:rPr>
          <w:t>GUI</w:t>
        </w:r>
        <w:r w:rsidRPr="00E60192">
          <w:rPr>
            <w:rFonts w:eastAsia="Times New Roman" w:cs="Times New Roman"/>
            <w:color w:val="auto"/>
            <w:szCs w:val="24"/>
            <w:rPrChange w:id="533" w:author="Asad" w:date="2024-12-01T11:49:00Z">
              <w:rPr/>
            </w:rPrChange>
          </w:rPr>
          <w:t xml:space="preserve"> </w:t>
        </w:r>
      </w:ins>
      <w:ins w:id="534" w:author="Asad" w:date="2024-12-01T11:46:00Z">
        <w:r w:rsidRPr="00E60192">
          <w:rPr>
            <w:rFonts w:eastAsia="Times New Roman" w:cs="Times New Roman"/>
            <w:color w:val="auto"/>
            <w:szCs w:val="24"/>
            <w:rPrChange w:id="535" w:author="Asad" w:date="2024-12-01T11:49:00Z">
              <w:rPr/>
            </w:rPrChange>
          </w:rPr>
          <w:t>(</w:t>
        </w:r>
      </w:ins>
      <w:ins w:id="536" w:author="Asad" w:date="2024-12-01T11:43:00Z">
        <w:r w:rsidRPr="00E60192">
          <w:rPr>
            <w:rFonts w:eastAsia="Times New Roman" w:cs="Times New Roman"/>
            <w:color w:val="auto"/>
            <w:szCs w:val="24"/>
            <w:rPrChange w:id="537" w:author="Asad" w:date="2024-12-01T11:49:00Z">
              <w:rPr/>
            </w:rPrChange>
          </w:rPr>
          <w:t>Graphical User Interface</w:t>
        </w:r>
      </w:ins>
      <w:ins w:id="538" w:author="Asad" w:date="2024-12-01T11:47:00Z">
        <w:r w:rsidRPr="00E60192">
          <w:rPr>
            <w:rFonts w:eastAsia="Times New Roman" w:cs="Times New Roman"/>
            <w:color w:val="auto"/>
            <w:szCs w:val="24"/>
            <w:rPrChange w:id="539" w:author="Asad" w:date="2024-12-01T11:49:00Z">
              <w:rPr/>
            </w:rPrChange>
          </w:rPr>
          <w:t>)</w:t>
        </w:r>
      </w:ins>
      <w:ins w:id="540" w:author="Asad" w:date="2024-12-01T11:43:00Z">
        <w:r w:rsidRPr="00E60192">
          <w:rPr>
            <w:rFonts w:eastAsia="Times New Roman" w:cs="Times New Roman"/>
            <w:color w:val="auto"/>
            <w:szCs w:val="24"/>
            <w:rPrChange w:id="541" w:author="Asad" w:date="2024-12-01T11:49:00Z">
              <w:rPr/>
            </w:rPrChange>
          </w:rPr>
          <w:t xml:space="preserve"> </w:t>
        </w:r>
      </w:ins>
      <w:ins w:id="542" w:author="Asad" w:date="2024-12-01T11:47:00Z">
        <w:r w:rsidRPr="00E60192">
          <w:rPr>
            <w:rFonts w:eastAsia="Times New Roman" w:cs="Times New Roman"/>
            <w:color w:val="auto"/>
            <w:szCs w:val="24"/>
            <w:rPrChange w:id="543" w:author="Asad" w:date="2024-12-01T11:49:00Z">
              <w:rPr/>
            </w:rPrChange>
          </w:rPr>
          <w:t>is the v</w:t>
        </w:r>
      </w:ins>
      <w:ins w:id="544" w:author="Asad" w:date="2024-12-01T11:43:00Z">
        <w:r w:rsidRPr="00E60192">
          <w:rPr>
            <w:rFonts w:eastAsia="Times New Roman" w:cs="Times New Roman"/>
            <w:color w:val="auto"/>
            <w:szCs w:val="24"/>
            <w:rPrChange w:id="545" w:author="Asad" w:date="2024-12-01T11:49:00Z">
              <w:rPr/>
            </w:rPrChange>
          </w:rPr>
          <w:t>isual interface for user interaction.</w:t>
        </w:r>
      </w:ins>
    </w:p>
    <w:p w14:paraId="3C6B37B1" w14:textId="29DECCAB" w:rsidR="00E60192" w:rsidRPr="00E60192" w:rsidRDefault="00E60192">
      <w:pPr>
        <w:pStyle w:val="ListParagraph"/>
        <w:numPr>
          <w:ilvl w:val="0"/>
          <w:numId w:val="7"/>
        </w:numPr>
        <w:spacing w:before="100" w:beforeAutospacing="1" w:after="100" w:afterAutospacing="1" w:line="360" w:lineRule="auto"/>
        <w:jc w:val="both"/>
        <w:rPr>
          <w:ins w:id="546" w:author="Asad" w:date="2024-12-01T11:43:00Z"/>
          <w:rFonts w:eastAsia="Times New Roman" w:cs="Times New Roman"/>
          <w:color w:val="auto"/>
          <w:szCs w:val="24"/>
          <w:rPrChange w:id="547" w:author="Asad" w:date="2024-12-01T11:49:00Z">
            <w:rPr>
              <w:ins w:id="548" w:author="Asad" w:date="2024-12-01T11:43:00Z"/>
            </w:rPr>
          </w:rPrChange>
        </w:rPr>
        <w:pPrChange w:id="549" w:author="Asad" w:date="2024-12-01T14:18:00Z">
          <w:pPr>
            <w:spacing w:before="100" w:beforeAutospacing="1" w:after="100" w:afterAutospacing="1" w:line="240" w:lineRule="auto"/>
          </w:pPr>
        </w:pPrChange>
      </w:pPr>
      <w:ins w:id="550" w:author="Asad" w:date="2024-12-01T11:43:00Z">
        <w:r w:rsidRPr="00E60192">
          <w:rPr>
            <w:rFonts w:eastAsia="Times New Roman" w:cs="Times New Roman"/>
            <w:b/>
            <w:bCs/>
            <w:color w:val="auto"/>
            <w:szCs w:val="24"/>
            <w:rPrChange w:id="551" w:author="Asad" w:date="2024-12-01T11:49:00Z">
              <w:rPr>
                <w:rFonts w:eastAsia="Times New Roman" w:cs="Times New Roman"/>
                <w:color w:val="auto"/>
                <w:szCs w:val="24"/>
              </w:rPr>
            </w:rPrChange>
          </w:rPr>
          <w:t>IEEE</w:t>
        </w:r>
        <w:r w:rsidRPr="00E60192">
          <w:rPr>
            <w:rFonts w:eastAsia="Times New Roman" w:cs="Times New Roman"/>
            <w:color w:val="auto"/>
            <w:szCs w:val="24"/>
            <w:rPrChange w:id="552" w:author="Asad" w:date="2024-12-01T11:49:00Z">
              <w:rPr/>
            </w:rPrChange>
          </w:rPr>
          <w:t xml:space="preserve"> </w:t>
        </w:r>
      </w:ins>
      <w:ins w:id="553" w:author="Asad" w:date="2024-12-01T11:47:00Z">
        <w:r w:rsidRPr="00E60192">
          <w:rPr>
            <w:rFonts w:eastAsia="Times New Roman" w:cs="Times New Roman"/>
            <w:color w:val="auto"/>
            <w:szCs w:val="24"/>
            <w:rPrChange w:id="554" w:author="Asad" w:date="2024-12-01T11:49:00Z">
              <w:rPr/>
            </w:rPrChange>
          </w:rPr>
          <w:t>(</w:t>
        </w:r>
      </w:ins>
      <w:ins w:id="555" w:author="Asad" w:date="2024-12-01T11:43:00Z">
        <w:r w:rsidRPr="00E60192">
          <w:rPr>
            <w:rFonts w:eastAsia="Times New Roman" w:cs="Times New Roman"/>
            <w:color w:val="auto"/>
            <w:szCs w:val="24"/>
            <w:rPrChange w:id="556" w:author="Asad" w:date="2024-12-01T11:49:00Z">
              <w:rPr/>
            </w:rPrChange>
          </w:rPr>
          <w:t>Institute of Electrical and Electronics Engineers</w:t>
        </w:r>
      </w:ins>
      <w:ins w:id="557" w:author="Asad" w:date="2024-12-01T11:47:00Z">
        <w:r w:rsidRPr="00E60192">
          <w:rPr>
            <w:rFonts w:eastAsia="Times New Roman" w:cs="Times New Roman"/>
            <w:color w:val="auto"/>
            <w:szCs w:val="24"/>
            <w:rPrChange w:id="558" w:author="Asad" w:date="2024-12-01T11:49:00Z">
              <w:rPr/>
            </w:rPrChange>
          </w:rPr>
          <w:t>) is the</w:t>
        </w:r>
      </w:ins>
      <w:ins w:id="559" w:author="Asad" w:date="2024-12-01T11:43:00Z">
        <w:r w:rsidRPr="00E60192">
          <w:rPr>
            <w:rFonts w:eastAsia="Times New Roman" w:cs="Times New Roman"/>
            <w:color w:val="auto"/>
            <w:szCs w:val="24"/>
            <w:rPrChange w:id="560" w:author="Asad" w:date="2024-12-01T11:49:00Z">
              <w:rPr/>
            </w:rPrChange>
          </w:rPr>
          <w:t xml:space="preserve"> </w:t>
        </w:r>
      </w:ins>
      <w:ins w:id="561" w:author="Asad" w:date="2024-12-01T11:47:00Z">
        <w:r w:rsidRPr="00E60192">
          <w:rPr>
            <w:rFonts w:eastAsia="Times New Roman" w:cs="Times New Roman"/>
            <w:color w:val="auto"/>
            <w:szCs w:val="24"/>
            <w:rPrChange w:id="562" w:author="Asad" w:date="2024-12-01T11:49:00Z">
              <w:rPr/>
            </w:rPrChange>
          </w:rPr>
          <w:t>s</w:t>
        </w:r>
      </w:ins>
      <w:ins w:id="563" w:author="Asad" w:date="2024-12-01T11:43:00Z">
        <w:r w:rsidRPr="00E60192">
          <w:rPr>
            <w:rFonts w:eastAsia="Times New Roman" w:cs="Times New Roman"/>
            <w:color w:val="auto"/>
            <w:szCs w:val="24"/>
            <w:rPrChange w:id="564" w:author="Asad" w:date="2024-12-01T11:49:00Z">
              <w:rPr/>
            </w:rPrChange>
          </w:rPr>
          <w:t>tandardization organization.</w:t>
        </w:r>
      </w:ins>
    </w:p>
    <w:p w14:paraId="6EEE0254" w14:textId="00EF9537" w:rsidR="00E60192" w:rsidRPr="00E60192" w:rsidRDefault="00E60192">
      <w:pPr>
        <w:pStyle w:val="ListParagraph"/>
        <w:numPr>
          <w:ilvl w:val="0"/>
          <w:numId w:val="7"/>
        </w:numPr>
        <w:spacing w:before="100" w:beforeAutospacing="1" w:after="100" w:afterAutospacing="1" w:line="360" w:lineRule="auto"/>
        <w:jc w:val="both"/>
        <w:rPr>
          <w:ins w:id="565" w:author="Asad" w:date="2024-12-01T11:43:00Z"/>
          <w:rFonts w:eastAsia="Times New Roman" w:cs="Times New Roman"/>
          <w:color w:val="auto"/>
          <w:szCs w:val="24"/>
          <w:rPrChange w:id="566" w:author="Asad" w:date="2024-12-01T11:49:00Z">
            <w:rPr>
              <w:ins w:id="567" w:author="Asad" w:date="2024-12-01T11:43:00Z"/>
            </w:rPr>
          </w:rPrChange>
        </w:rPr>
        <w:pPrChange w:id="568" w:author="Asad" w:date="2024-12-01T14:18:00Z">
          <w:pPr>
            <w:spacing w:before="100" w:beforeAutospacing="1" w:after="100" w:afterAutospacing="1" w:line="240" w:lineRule="auto"/>
          </w:pPr>
        </w:pPrChange>
      </w:pPr>
      <w:ins w:id="569" w:author="Asad" w:date="2024-12-01T11:43:00Z">
        <w:r w:rsidRPr="00E60192">
          <w:rPr>
            <w:rFonts w:eastAsia="Times New Roman" w:cs="Times New Roman"/>
            <w:b/>
            <w:bCs/>
            <w:color w:val="auto"/>
            <w:szCs w:val="24"/>
            <w:rPrChange w:id="570" w:author="Asad" w:date="2024-12-01T11:49:00Z">
              <w:rPr>
                <w:rFonts w:eastAsia="Times New Roman" w:cs="Times New Roman"/>
                <w:color w:val="auto"/>
                <w:szCs w:val="24"/>
              </w:rPr>
            </w:rPrChange>
          </w:rPr>
          <w:t>NET</w:t>
        </w:r>
        <w:r w:rsidRPr="00E60192">
          <w:rPr>
            <w:rFonts w:eastAsia="Times New Roman" w:cs="Times New Roman"/>
            <w:color w:val="auto"/>
            <w:szCs w:val="24"/>
            <w:rPrChange w:id="571" w:author="Asad" w:date="2024-12-01T11:49:00Z">
              <w:rPr/>
            </w:rPrChange>
          </w:rPr>
          <w:t xml:space="preserve"> </w:t>
        </w:r>
      </w:ins>
      <w:ins w:id="572" w:author="Asad" w:date="2024-12-01T11:47:00Z">
        <w:r w:rsidRPr="00E60192">
          <w:rPr>
            <w:rFonts w:eastAsia="Times New Roman" w:cs="Times New Roman"/>
            <w:color w:val="auto"/>
            <w:szCs w:val="24"/>
            <w:rPrChange w:id="573" w:author="Asad" w:date="2024-12-01T11:49:00Z">
              <w:rPr/>
            </w:rPrChange>
          </w:rPr>
          <w:t>(</w:t>
        </w:r>
      </w:ins>
      <w:ins w:id="574" w:author="Asad" w:date="2024-12-01T11:43:00Z">
        <w:r w:rsidRPr="00E60192">
          <w:rPr>
            <w:rFonts w:eastAsia="Times New Roman" w:cs="Times New Roman"/>
            <w:color w:val="auto"/>
            <w:szCs w:val="24"/>
            <w:rPrChange w:id="575" w:author="Asad" w:date="2024-12-01T11:49:00Z">
              <w:rPr/>
            </w:rPrChange>
          </w:rPr>
          <w:t>National Engineering Test</w:t>
        </w:r>
      </w:ins>
      <w:ins w:id="576" w:author="Asad" w:date="2024-12-01T11:47:00Z">
        <w:r w:rsidRPr="00E60192">
          <w:rPr>
            <w:rFonts w:eastAsia="Times New Roman" w:cs="Times New Roman"/>
            <w:color w:val="auto"/>
            <w:szCs w:val="24"/>
            <w:rPrChange w:id="577" w:author="Asad" w:date="2024-12-01T11:49:00Z">
              <w:rPr/>
            </w:rPrChange>
          </w:rPr>
          <w:t>)</w:t>
        </w:r>
      </w:ins>
      <w:ins w:id="578" w:author="Asad" w:date="2024-12-01T11:43:00Z">
        <w:r w:rsidRPr="00E60192">
          <w:rPr>
            <w:rFonts w:eastAsia="Times New Roman" w:cs="Times New Roman"/>
            <w:color w:val="auto"/>
            <w:szCs w:val="24"/>
            <w:rPrChange w:id="579" w:author="Asad" w:date="2024-12-01T11:49:00Z">
              <w:rPr/>
            </w:rPrChange>
          </w:rPr>
          <w:t xml:space="preserve"> </w:t>
        </w:r>
      </w:ins>
      <w:ins w:id="580" w:author="Asad" w:date="2024-12-01T11:47:00Z">
        <w:r w:rsidRPr="00E60192">
          <w:rPr>
            <w:rFonts w:eastAsia="Times New Roman" w:cs="Times New Roman"/>
            <w:color w:val="auto"/>
            <w:szCs w:val="24"/>
            <w:rPrChange w:id="581" w:author="Asad" w:date="2024-12-01T11:49:00Z">
              <w:rPr/>
            </w:rPrChange>
          </w:rPr>
          <w:t>is the e</w:t>
        </w:r>
      </w:ins>
      <w:ins w:id="582" w:author="Asad" w:date="2024-12-01T11:43:00Z">
        <w:r w:rsidRPr="00E60192">
          <w:rPr>
            <w:rFonts w:eastAsia="Times New Roman" w:cs="Times New Roman"/>
            <w:color w:val="auto"/>
            <w:szCs w:val="24"/>
            <w:rPrChange w:id="583" w:author="Asad" w:date="2024-12-01T11:49:00Z">
              <w:rPr/>
            </w:rPrChange>
          </w:rPr>
          <w:t>ntry test for engineering universities in Pakistan.</w:t>
        </w:r>
      </w:ins>
    </w:p>
    <w:p w14:paraId="3BDC4661" w14:textId="7BBA7CF4" w:rsidR="00E60192" w:rsidRPr="00E60192" w:rsidRDefault="00E60192">
      <w:pPr>
        <w:pStyle w:val="ListParagraph"/>
        <w:numPr>
          <w:ilvl w:val="0"/>
          <w:numId w:val="7"/>
        </w:numPr>
        <w:spacing w:before="100" w:beforeAutospacing="1" w:after="100" w:afterAutospacing="1" w:line="360" w:lineRule="auto"/>
        <w:jc w:val="both"/>
        <w:rPr>
          <w:ins w:id="584" w:author="Asad" w:date="2024-12-01T11:43:00Z"/>
          <w:rFonts w:eastAsia="Times New Roman" w:cs="Times New Roman"/>
          <w:color w:val="auto"/>
          <w:szCs w:val="24"/>
          <w:rPrChange w:id="585" w:author="Asad" w:date="2024-12-01T11:49:00Z">
            <w:rPr>
              <w:ins w:id="586" w:author="Asad" w:date="2024-12-01T11:43:00Z"/>
            </w:rPr>
          </w:rPrChange>
        </w:rPr>
        <w:pPrChange w:id="587" w:author="Asad" w:date="2024-12-01T14:18:00Z">
          <w:pPr>
            <w:spacing w:before="100" w:beforeAutospacing="1" w:after="100" w:afterAutospacing="1" w:line="240" w:lineRule="auto"/>
          </w:pPr>
        </w:pPrChange>
      </w:pPr>
      <w:ins w:id="588" w:author="Asad" w:date="2024-12-01T11:43:00Z">
        <w:r w:rsidRPr="00E60192">
          <w:rPr>
            <w:rFonts w:eastAsia="Times New Roman" w:cs="Times New Roman"/>
            <w:b/>
            <w:bCs/>
            <w:color w:val="auto"/>
            <w:szCs w:val="24"/>
            <w:rPrChange w:id="589" w:author="Asad" w:date="2024-12-01T11:49:00Z">
              <w:rPr>
                <w:rFonts w:eastAsia="Times New Roman" w:cs="Times New Roman"/>
                <w:color w:val="auto"/>
                <w:szCs w:val="24"/>
              </w:rPr>
            </w:rPrChange>
          </w:rPr>
          <w:t>NTS</w:t>
        </w:r>
        <w:r w:rsidRPr="00E60192">
          <w:rPr>
            <w:rFonts w:eastAsia="Times New Roman" w:cs="Times New Roman"/>
            <w:color w:val="auto"/>
            <w:szCs w:val="24"/>
            <w:rPrChange w:id="590" w:author="Asad" w:date="2024-12-01T11:49:00Z">
              <w:rPr/>
            </w:rPrChange>
          </w:rPr>
          <w:t xml:space="preserve"> </w:t>
        </w:r>
      </w:ins>
      <w:ins w:id="591" w:author="Asad" w:date="2024-12-01T11:47:00Z">
        <w:r w:rsidRPr="00E60192">
          <w:rPr>
            <w:rFonts w:eastAsia="Times New Roman" w:cs="Times New Roman"/>
            <w:color w:val="auto"/>
            <w:szCs w:val="24"/>
            <w:rPrChange w:id="592" w:author="Asad" w:date="2024-12-01T11:49:00Z">
              <w:rPr/>
            </w:rPrChange>
          </w:rPr>
          <w:t>(</w:t>
        </w:r>
      </w:ins>
      <w:ins w:id="593" w:author="Asad" w:date="2024-12-01T11:43:00Z">
        <w:r w:rsidRPr="00E60192">
          <w:rPr>
            <w:rFonts w:eastAsia="Times New Roman" w:cs="Times New Roman"/>
            <w:color w:val="auto"/>
            <w:szCs w:val="24"/>
            <w:rPrChange w:id="594" w:author="Asad" w:date="2024-12-01T11:49:00Z">
              <w:rPr/>
            </w:rPrChange>
          </w:rPr>
          <w:t>National Testing Service</w:t>
        </w:r>
      </w:ins>
      <w:ins w:id="595" w:author="Asad" w:date="2024-12-01T11:47:00Z">
        <w:r w:rsidRPr="00E60192">
          <w:rPr>
            <w:rFonts w:eastAsia="Times New Roman" w:cs="Times New Roman"/>
            <w:color w:val="auto"/>
            <w:szCs w:val="24"/>
            <w:rPrChange w:id="596" w:author="Asad" w:date="2024-12-01T11:49:00Z">
              <w:rPr/>
            </w:rPrChange>
          </w:rPr>
          <w:t>)</w:t>
        </w:r>
      </w:ins>
      <w:ins w:id="597" w:author="Asad" w:date="2024-12-01T11:43:00Z">
        <w:r w:rsidRPr="00E60192">
          <w:rPr>
            <w:rFonts w:eastAsia="Times New Roman" w:cs="Times New Roman"/>
            <w:color w:val="auto"/>
            <w:szCs w:val="24"/>
            <w:rPrChange w:id="598" w:author="Asad" w:date="2024-12-01T11:49:00Z">
              <w:rPr/>
            </w:rPrChange>
          </w:rPr>
          <w:t xml:space="preserve"> </w:t>
        </w:r>
      </w:ins>
      <w:ins w:id="599" w:author="Asad" w:date="2024-12-01T11:47:00Z">
        <w:r w:rsidRPr="00E60192">
          <w:rPr>
            <w:rFonts w:eastAsia="Times New Roman" w:cs="Times New Roman"/>
            <w:color w:val="auto"/>
            <w:szCs w:val="24"/>
            <w:rPrChange w:id="600" w:author="Asad" w:date="2024-12-01T11:49:00Z">
              <w:rPr/>
            </w:rPrChange>
          </w:rPr>
          <w:t>is the t</w:t>
        </w:r>
      </w:ins>
      <w:ins w:id="601" w:author="Asad" w:date="2024-12-01T11:43:00Z">
        <w:r w:rsidRPr="00E60192">
          <w:rPr>
            <w:rFonts w:eastAsia="Times New Roman" w:cs="Times New Roman"/>
            <w:color w:val="auto"/>
            <w:szCs w:val="24"/>
            <w:rPrChange w:id="602" w:author="Asad" w:date="2024-12-01T11:49:00Z">
              <w:rPr/>
            </w:rPrChange>
          </w:rPr>
          <w:t>esting body conducting standardized tests in Pakistan.</w:t>
        </w:r>
      </w:ins>
    </w:p>
    <w:p w14:paraId="7A27288C" w14:textId="298D6407" w:rsidR="001C6068" w:rsidRPr="006858CC" w:rsidRDefault="00E60192">
      <w:pPr>
        <w:pStyle w:val="ListParagraph"/>
        <w:numPr>
          <w:ilvl w:val="0"/>
          <w:numId w:val="7"/>
        </w:numPr>
        <w:spacing w:before="100" w:beforeAutospacing="1" w:after="100" w:afterAutospacing="1" w:line="360" w:lineRule="auto"/>
        <w:jc w:val="both"/>
        <w:rPr>
          <w:ins w:id="603" w:author="Asad" w:date="2024-12-01T11:43:00Z"/>
          <w:rFonts w:eastAsia="Times New Roman" w:cs="Times New Roman"/>
          <w:color w:val="auto"/>
          <w:szCs w:val="24"/>
          <w:rPrChange w:id="604" w:author="Asad" w:date="2024-12-01T14:10:00Z">
            <w:rPr>
              <w:ins w:id="605" w:author="Asad" w:date="2024-12-01T11:43:00Z"/>
            </w:rPr>
          </w:rPrChange>
        </w:rPr>
        <w:pPrChange w:id="606" w:author="Asad" w:date="2024-12-01T14:18:00Z">
          <w:pPr>
            <w:spacing w:before="100" w:beforeAutospacing="1" w:after="100" w:afterAutospacing="1" w:line="240" w:lineRule="auto"/>
          </w:pPr>
        </w:pPrChange>
      </w:pPr>
      <w:ins w:id="607" w:author="Asad" w:date="2024-12-01T11:43:00Z">
        <w:r w:rsidRPr="00E60192">
          <w:rPr>
            <w:rFonts w:eastAsia="Times New Roman" w:cs="Times New Roman"/>
            <w:b/>
            <w:bCs/>
            <w:color w:val="auto"/>
            <w:szCs w:val="24"/>
            <w:rPrChange w:id="608" w:author="Asad" w:date="2024-12-01T11:49:00Z">
              <w:rPr>
                <w:rFonts w:eastAsia="Times New Roman" w:cs="Times New Roman"/>
                <w:color w:val="auto"/>
                <w:szCs w:val="24"/>
              </w:rPr>
            </w:rPrChange>
          </w:rPr>
          <w:t>SRS</w:t>
        </w:r>
        <w:r w:rsidRPr="00E60192">
          <w:rPr>
            <w:rFonts w:eastAsia="Times New Roman" w:cs="Times New Roman"/>
            <w:color w:val="auto"/>
            <w:szCs w:val="24"/>
            <w:rPrChange w:id="609" w:author="Asad" w:date="2024-12-01T11:49:00Z">
              <w:rPr/>
            </w:rPrChange>
          </w:rPr>
          <w:t xml:space="preserve"> </w:t>
        </w:r>
      </w:ins>
      <w:ins w:id="610" w:author="Asad" w:date="2024-12-01T11:48:00Z">
        <w:r w:rsidRPr="00E60192">
          <w:rPr>
            <w:rFonts w:eastAsia="Times New Roman" w:cs="Times New Roman"/>
            <w:color w:val="auto"/>
            <w:szCs w:val="24"/>
            <w:rPrChange w:id="611" w:author="Asad" w:date="2024-12-01T11:49:00Z">
              <w:rPr/>
            </w:rPrChange>
          </w:rPr>
          <w:t>(</w:t>
        </w:r>
      </w:ins>
      <w:ins w:id="612" w:author="Asad" w:date="2024-12-01T11:43:00Z">
        <w:r w:rsidRPr="00E60192">
          <w:rPr>
            <w:rFonts w:eastAsia="Times New Roman" w:cs="Times New Roman"/>
            <w:color w:val="auto"/>
            <w:szCs w:val="24"/>
            <w:rPrChange w:id="613" w:author="Asad" w:date="2024-12-01T11:49:00Z">
              <w:rPr/>
            </w:rPrChange>
          </w:rPr>
          <w:t xml:space="preserve">Software Requirements </w:t>
        </w:r>
        <w:proofErr w:type="gramStart"/>
        <w:r w:rsidRPr="00E60192">
          <w:rPr>
            <w:rFonts w:eastAsia="Times New Roman" w:cs="Times New Roman"/>
            <w:color w:val="auto"/>
            <w:szCs w:val="24"/>
            <w:rPrChange w:id="614" w:author="Asad" w:date="2024-12-01T11:49:00Z">
              <w:rPr/>
            </w:rPrChange>
          </w:rPr>
          <w:t>Specification</w:t>
        </w:r>
      </w:ins>
      <w:ins w:id="615" w:author="Asad" w:date="2024-12-01T11:48:00Z">
        <w:r w:rsidRPr="00E60192">
          <w:rPr>
            <w:rFonts w:eastAsia="Times New Roman" w:cs="Times New Roman"/>
            <w:color w:val="auto"/>
            <w:szCs w:val="24"/>
            <w:rPrChange w:id="616" w:author="Asad" w:date="2024-12-01T11:49:00Z">
              <w:rPr/>
            </w:rPrChange>
          </w:rPr>
          <w:t>)is</w:t>
        </w:r>
        <w:proofErr w:type="gramEnd"/>
        <w:r w:rsidRPr="00E60192">
          <w:rPr>
            <w:rFonts w:eastAsia="Times New Roman" w:cs="Times New Roman"/>
            <w:color w:val="auto"/>
            <w:szCs w:val="24"/>
            <w:rPrChange w:id="617" w:author="Asad" w:date="2024-12-01T11:49:00Z">
              <w:rPr/>
            </w:rPrChange>
          </w:rPr>
          <w:t xml:space="preserve"> the</w:t>
        </w:r>
      </w:ins>
      <w:ins w:id="618" w:author="Asad" w:date="2024-12-01T11:43:00Z">
        <w:r w:rsidRPr="00E60192">
          <w:rPr>
            <w:rFonts w:eastAsia="Times New Roman" w:cs="Times New Roman"/>
            <w:color w:val="auto"/>
            <w:szCs w:val="24"/>
            <w:rPrChange w:id="619" w:author="Asad" w:date="2024-12-01T11:49:00Z">
              <w:rPr/>
            </w:rPrChange>
          </w:rPr>
          <w:t xml:space="preserve"> </w:t>
        </w:r>
      </w:ins>
      <w:ins w:id="620" w:author="Asad" w:date="2024-12-01T11:48:00Z">
        <w:r w:rsidRPr="00E60192">
          <w:rPr>
            <w:rFonts w:eastAsia="Times New Roman" w:cs="Times New Roman"/>
            <w:color w:val="auto"/>
            <w:szCs w:val="24"/>
            <w:rPrChange w:id="621" w:author="Asad" w:date="2024-12-01T11:49:00Z">
              <w:rPr/>
            </w:rPrChange>
          </w:rPr>
          <w:t>d</w:t>
        </w:r>
      </w:ins>
      <w:ins w:id="622" w:author="Asad" w:date="2024-12-01T11:43:00Z">
        <w:r w:rsidRPr="00E60192">
          <w:rPr>
            <w:rFonts w:eastAsia="Times New Roman" w:cs="Times New Roman"/>
            <w:color w:val="auto"/>
            <w:szCs w:val="24"/>
            <w:rPrChange w:id="623" w:author="Asad" w:date="2024-12-01T11:49:00Z">
              <w:rPr/>
            </w:rPrChange>
          </w:rPr>
          <w:t>ocument detailing software system requirements.</w:t>
        </w:r>
      </w:ins>
    </w:p>
    <w:p w14:paraId="47447433" w14:textId="7E812A24" w:rsidR="00E60192" w:rsidRDefault="00E60192">
      <w:pPr>
        <w:pStyle w:val="ListParagraph"/>
        <w:numPr>
          <w:ilvl w:val="0"/>
          <w:numId w:val="7"/>
        </w:numPr>
        <w:spacing w:before="100" w:beforeAutospacing="1" w:after="100" w:afterAutospacing="1" w:line="360" w:lineRule="auto"/>
        <w:jc w:val="both"/>
        <w:rPr>
          <w:ins w:id="624" w:author="Asad" w:date="2024-12-01T11:49:00Z"/>
          <w:rFonts w:eastAsia="Times New Roman" w:cs="Times New Roman"/>
          <w:color w:val="auto"/>
          <w:szCs w:val="24"/>
        </w:rPr>
      </w:pPr>
      <w:ins w:id="625" w:author="Asad" w:date="2024-12-01T11:43:00Z">
        <w:r w:rsidRPr="00E60192">
          <w:rPr>
            <w:rFonts w:eastAsia="Times New Roman" w:cs="Times New Roman"/>
            <w:b/>
            <w:bCs/>
            <w:color w:val="auto"/>
            <w:szCs w:val="24"/>
            <w:rPrChange w:id="626" w:author="Asad" w:date="2024-12-01T11:49:00Z">
              <w:rPr>
                <w:rFonts w:eastAsia="Times New Roman" w:cs="Times New Roman"/>
                <w:color w:val="auto"/>
                <w:szCs w:val="24"/>
              </w:rPr>
            </w:rPrChange>
          </w:rPr>
          <w:t>UML</w:t>
        </w:r>
        <w:r w:rsidRPr="00E60192">
          <w:rPr>
            <w:rFonts w:eastAsia="Times New Roman" w:cs="Times New Roman"/>
            <w:color w:val="auto"/>
            <w:szCs w:val="24"/>
            <w:rPrChange w:id="627" w:author="Asad" w:date="2024-12-01T11:49:00Z">
              <w:rPr/>
            </w:rPrChange>
          </w:rPr>
          <w:t xml:space="preserve"> </w:t>
        </w:r>
      </w:ins>
      <w:ins w:id="628" w:author="Asad" w:date="2024-12-01T11:48:00Z">
        <w:r w:rsidRPr="00E60192">
          <w:rPr>
            <w:rFonts w:eastAsia="Times New Roman" w:cs="Times New Roman"/>
            <w:color w:val="auto"/>
            <w:szCs w:val="24"/>
            <w:rPrChange w:id="629" w:author="Asad" w:date="2024-12-01T11:49:00Z">
              <w:rPr/>
            </w:rPrChange>
          </w:rPr>
          <w:t>(</w:t>
        </w:r>
      </w:ins>
      <w:ins w:id="630" w:author="Asad" w:date="2024-12-01T11:43:00Z">
        <w:r w:rsidRPr="00E60192">
          <w:rPr>
            <w:rFonts w:eastAsia="Times New Roman" w:cs="Times New Roman"/>
            <w:color w:val="auto"/>
            <w:szCs w:val="24"/>
            <w:rPrChange w:id="631" w:author="Asad" w:date="2024-12-01T11:49:00Z">
              <w:rPr/>
            </w:rPrChange>
          </w:rPr>
          <w:t>Unified Modeling Language</w:t>
        </w:r>
      </w:ins>
      <w:ins w:id="632" w:author="Asad" w:date="2024-12-01T11:48:00Z">
        <w:r w:rsidRPr="00E60192">
          <w:rPr>
            <w:rFonts w:eastAsia="Times New Roman" w:cs="Times New Roman"/>
            <w:color w:val="auto"/>
            <w:szCs w:val="24"/>
            <w:rPrChange w:id="633" w:author="Asad" w:date="2024-12-01T11:49:00Z">
              <w:rPr/>
            </w:rPrChange>
          </w:rPr>
          <w:t>)</w:t>
        </w:r>
      </w:ins>
      <w:ins w:id="634" w:author="Asad" w:date="2024-12-01T11:43:00Z">
        <w:r w:rsidRPr="00E60192">
          <w:rPr>
            <w:rFonts w:eastAsia="Times New Roman" w:cs="Times New Roman"/>
            <w:color w:val="auto"/>
            <w:szCs w:val="24"/>
            <w:rPrChange w:id="635" w:author="Asad" w:date="2024-12-01T11:49:00Z">
              <w:rPr/>
            </w:rPrChange>
          </w:rPr>
          <w:t xml:space="preserve"> </w:t>
        </w:r>
      </w:ins>
      <w:ins w:id="636" w:author="Asad" w:date="2024-12-01T11:48:00Z">
        <w:r w:rsidRPr="00E60192">
          <w:rPr>
            <w:rFonts w:eastAsia="Times New Roman" w:cs="Times New Roman"/>
            <w:color w:val="auto"/>
            <w:szCs w:val="24"/>
            <w:rPrChange w:id="637" w:author="Asad" w:date="2024-12-01T11:49:00Z">
              <w:rPr/>
            </w:rPrChange>
          </w:rPr>
          <w:t>is the s</w:t>
        </w:r>
      </w:ins>
      <w:ins w:id="638" w:author="Asad" w:date="2024-12-01T11:43:00Z">
        <w:r w:rsidRPr="00E60192">
          <w:rPr>
            <w:rFonts w:eastAsia="Times New Roman" w:cs="Times New Roman"/>
            <w:color w:val="auto"/>
            <w:szCs w:val="24"/>
            <w:rPrChange w:id="639" w:author="Asad" w:date="2024-12-01T11:49:00Z">
              <w:rPr/>
            </w:rPrChange>
          </w:rPr>
          <w:t>tandardized modeling language in software engineering.</w:t>
        </w:r>
      </w:ins>
    </w:p>
    <w:p w14:paraId="3C3AB25F" w14:textId="4FD68974" w:rsidR="00E60192" w:rsidRPr="00E60192" w:rsidRDefault="00B06AE6">
      <w:pPr>
        <w:pStyle w:val="Heading2"/>
        <w:rPr>
          <w:ins w:id="640" w:author="Asad" w:date="2024-12-01T11:43:00Z"/>
          <w:rFonts w:eastAsia="Times New Roman"/>
          <w:rPrChange w:id="641" w:author="Asad" w:date="2024-12-01T11:49:00Z">
            <w:rPr>
              <w:ins w:id="642" w:author="Asad" w:date="2024-12-01T11:43:00Z"/>
            </w:rPr>
          </w:rPrChange>
        </w:rPr>
        <w:pPrChange w:id="643" w:author="Asad" w:date="2024-12-01T11:50:00Z">
          <w:pPr>
            <w:spacing w:before="100" w:beforeAutospacing="1" w:after="100" w:afterAutospacing="1" w:line="240" w:lineRule="auto"/>
          </w:pPr>
        </w:pPrChange>
      </w:pPr>
      <w:ins w:id="644" w:author="Asad" w:date="2024-12-01T11:50:00Z">
        <w:r>
          <w:rPr>
            <w:rFonts w:eastAsia="Times New Roman"/>
          </w:rPr>
          <w:t>1.5 Document Conventions</w:t>
        </w:r>
      </w:ins>
    </w:p>
    <w:p w14:paraId="3F8E7DD6" w14:textId="77777777" w:rsidR="005804BD" w:rsidRPr="005804BD" w:rsidRDefault="005804BD" w:rsidP="005804BD">
      <w:pPr>
        <w:spacing w:before="100" w:beforeAutospacing="1" w:after="100" w:afterAutospacing="1" w:line="240" w:lineRule="auto"/>
        <w:rPr>
          <w:ins w:id="645" w:author="Asad" w:date="2024-12-01T12:21:00Z"/>
          <w:rFonts w:eastAsia="Times New Roman" w:cs="Times New Roman"/>
          <w:color w:val="auto"/>
          <w:szCs w:val="24"/>
        </w:rPr>
      </w:pPr>
      <w:ins w:id="646" w:author="Asad" w:date="2024-12-01T12:21:00Z">
        <w:r w:rsidRPr="005804BD">
          <w:rPr>
            <w:rFonts w:eastAsia="Times New Roman" w:cs="Times New Roman"/>
            <w:color w:val="auto"/>
            <w:szCs w:val="24"/>
          </w:rPr>
          <w:t>The following standards and conventions were followed when writing this SRS:</w:t>
        </w:r>
      </w:ins>
    </w:p>
    <w:p w14:paraId="023A8166" w14:textId="77777777" w:rsidR="005804BD" w:rsidRPr="005804BD" w:rsidRDefault="005804BD">
      <w:pPr>
        <w:spacing w:before="100" w:beforeAutospacing="1" w:after="100" w:afterAutospacing="1" w:line="240" w:lineRule="auto"/>
        <w:rPr>
          <w:ins w:id="647" w:author="Asad" w:date="2024-12-01T12:21:00Z"/>
          <w:rFonts w:eastAsia="Times New Roman" w:cs="Times New Roman"/>
          <w:b/>
          <w:bCs/>
          <w:color w:val="auto"/>
          <w:szCs w:val="24"/>
          <w:rPrChange w:id="648" w:author="Asad" w:date="2024-12-01T12:21:00Z">
            <w:rPr>
              <w:ins w:id="649" w:author="Asad" w:date="2024-12-01T12:21:00Z"/>
              <w:rFonts w:eastAsia="Times New Roman" w:cs="Times New Roman"/>
              <w:color w:val="auto"/>
              <w:szCs w:val="24"/>
            </w:rPr>
          </w:rPrChange>
        </w:rPr>
      </w:pPr>
      <w:ins w:id="650" w:author="Asad" w:date="2024-12-01T12:21:00Z">
        <w:r w:rsidRPr="005804BD">
          <w:rPr>
            <w:rFonts w:eastAsia="Times New Roman" w:cs="Times New Roman"/>
            <w:b/>
            <w:bCs/>
            <w:color w:val="auto"/>
            <w:szCs w:val="24"/>
            <w:rPrChange w:id="651" w:author="Asad" w:date="2024-12-01T12:21:00Z">
              <w:rPr>
                <w:rFonts w:eastAsia="Times New Roman" w:cs="Times New Roman"/>
                <w:color w:val="auto"/>
                <w:szCs w:val="24"/>
              </w:rPr>
            </w:rPrChange>
          </w:rPr>
          <w:t>Font:</w:t>
        </w:r>
      </w:ins>
    </w:p>
    <w:p w14:paraId="1982D9C2" w14:textId="77777777" w:rsidR="005804BD" w:rsidRPr="005804BD" w:rsidRDefault="005804BD">
      <w:pPr>
        <w:pStyle w:val="ListParagraph"/>
        <w:numPr>
          <w:ilvl w:val="0"/>
          <w:numId w:val="9"/>
        </w:numPr>
        <w:spacing w:before="100" w:beforeAutospacing="1" w:after="100" w:afterAutospacing="1" w:line="240" w:lineRule="auto"/>
        <w:rPr>
          <w:ins w:id="652" w:author="Asad" w:date="2024-12-01T12:21:00Z"/>
          <w:rFonts w:eastAsia="Times New Roman" w:cs="Times New Roman"/>
          <w:color w:val="auto"/>
          <w:szCs w:val="24"/>
          <w:rPrChange w:id="653" w:author="Asad" w:date="2024-12-01T12:22:00Z">
            <w:rPr>
              <w:ins w:id="654" w:author="Asad" w:date="2024-12-01T12:21:00Z"/>
            </w:rPr>
          </w:rPrChange>
        </w:rPr>
        <w:pPrChange w:id="655" w:author="Asad" w:date="2024-12-01T12:22:00Z">
          <w:pPr>
            <w:spacing w:before="100" w:beforeAutospacing="1" w:after="100" w:afterAutospacing="1" w:line="240" w:lineRule="auto"/>
          </w:pPr>
        </w:pPrChange>
      </w:pPr>
      <w:ins w:id="656" w:author="Asad" w:date="2024-12-01T12:21:00Z">
        <w:r w:rsidRPr="005804BD">
          <w:rPr>
            <w:rFonts w:eastAsia="Times New Roman" w:cs="Times New Roman"/>
            <w:b/>
            <w:bCs/>
            <w:color w:val="auto"/>
            <w:szCs w:val="24"/>
            <w:rPrChange w:id="657" w:author="Asad" w:date="2024-12-01T12:22:00Z">
              <w:rPr>
                <w:rFonts w:eastAsia="Times New Roman" w:cs="Times New Roman"/>
                <w:color w:val="auto"/>
                <w:szCs w:val="24"/>
              </w:rPr>
            </w:rPrChange>
          </w:rPr>
          <w:t>Text</w:t>
        </w:r>
        <w:r w:rsidRPr="005804BD">
          <w:rPr>
            <w:rFonts w:eastAsia="Times New Roman" w:cs="Times New Roman"/>
            <w:color w:val="auto"/>
            <w:szCs w:val="24"/>
            <w:rPrChange w:id="658" w:author="Asad" w:date="2024-12-01T12:22:00Z">
              <w:rPr/>
            </w:rPrChange>
          </w:rPr>
          <w:t>: Times New Roman, 12pt.</w:t>
        </w:r>
      </w:ins>
    </w:p>
    <w:p w14:paraId="4BE8A7B1" w14:textId="77777777" w:rsidR="005804BD" w:rsidRPr="005804BD" w:rsidRDefault="005804BD" w:rsidP="005804BD">
      <w:pPr>
        <w:spacing w:before="100" w:beforeAutospacing="1" w:after="100" w:afterAutospacing="1" w:line="240" w:lineRule="auto"/>
        <w:rPr>
          <w:ins w:id="659" w:author="Asad" w:date="2024-12-01T12:21:00Z"/>
          <w:rFonts w:eastAsia="Times New Roman" w:cs="Times New Roman"/>
          <w:color w:val="auto"/>
          <w:szCs w:val="24"/>
        </w:rPr>
      </w:pPr>
      <w:ins w:id="660" w:author="Asad" w:date="2024-12-01T12:21:00Z">
        <w:r w:rsidRPr="005804BD">
          <w:rPr>
            <w:rFonts w:eastAsia="Times New Roman" w:cs="Times New Roman"/>
            <w:b/>
            <w:bCs/>
            <w:color w:val="auto"/>
            <w:szCs w:val="24"/>
            <w:rPrChange w:id="661" w:author="Asad" w:date="2024-12-01T12:21:00Z">
              <w:rPr>
                <w:rFonts w:eastAsia="Times New Roman" w:cs="Times New Roman"/>
                <w:color w:val="auto"/>
                <w:szCs w:val="24"/>
              </w:rPr>
            </w:rPrChange>
          </w:rPr>
          <w:t>Headings</w:t>
        </w:r>
        <w:r w:rsidRPr="005804BD">
          <w:rPr>
            <w:rFonts w:eastAsia="Times New Roman" w:cs="Times New Roman"/>
            <w:color w:val="auto"/>
            <w:szCs w:val="24"/>
          </w:rPr>
          <w:t>:</w:t>
        </w:r>
      </w:ins>
    </w:p>
    <w:p w14:paraId="37761555" w14:textId="77777777" w:rsidR="005804BD" w:rsidRPr="005804BD" w:rsidRDefault="005804BD">
      <w:pPr>
        <w:pStyle w:val="ListParagraph"/>
        <w:numPr>
          <w:ilvl w:val="0"/>
          <w:numId w:val="8"/>
        </w:numPr>
        <w:spacing w:before="100" w:beforeAutospacing="1" w:after="100" w:afterAutospacing="1" w:line="360" w:lineRule="auto"/>
        <w:jc w:val="both"/>
        <w:rPr>
          <w:ins w:id="662" w:author="Asad" w:date="2024-12-01T12:21:00Z"/>
          <w:rFonts w:eastAsia="Times New Roman" w:cs="Times New Roman"/>
          <w:color w:val="auto"/>
          <w:szCs w:val="24"/>
          <w:rPrChange w:id="663" w:author="Asad" w:date="2024-12-01T12:22:00Z">
            <w:rPr>
              <w:ins w:id="664" w:author="Asad" w:date="2024-12-01T12:21:00Z"/>
            </w:rPr>
          </w:rPrChange>
        </w:rPr>
        <w:pPrChange w:id="665" w:author="Asad" w:date="2024-12-01T12:24:00Z">
          <w:pPr>
            <w:spacing w:before="100" w:beforeAutospacing="1" w:after="100" w:afterAutospacing="1" w:line="240" w:lineRule="auto"/>
          </w:pPr>
        </w:pPrChange>
      </w:pPr>
      <w:ins w:id="666" w:author="Asad" w:date="2024-12-01T12:21:00Z">
        <w:r w:rsidRPr="005804BD">
          <w:rPr>
            <w:rFonts w:eastAsia="Times New Roman" w:cs="Times New Roman"/>
            <w:color w:val="auto"/>
            <w:szCs w:val="24"/>
            <w:rPrChange w:id="667" w:author="Asad" w:date="2024-12-01T12:22:00Z">
              <w:rPr/>
            </w:rPrChange>
          </w:rPr>
          <w:t>Heading 1: 16pt, Bold.</w:t>
        </w:r>
      </w:ins>
    </w:p>
    <w:p w14:paraId="481D2429" w14:textId="77777777" w:rsidR="005804BD" w:rsidRPr="005804BD" w:rsidRDefault="005804BD">
      <w:pPr>
        <w:pStyle w:val="ListParagraph"/>
        <w:numPr>
          <w:ilvl w:val="0"/>
          <w:numId w:val="8"/>
        </w:numPr>
        <w:spacing w:before="100" w:beforeAutospacing="1" w:after="100" w:afterAutospacing="1" w:line="360" w:lineRule="auto"/>
        <w:jc w:val="both"/>
        <w:rPr>
          <w:ins w:id="668" w:author="Asad" w:date="2024-12-01T12:21:00Z"/>
          <w:rFonts w:eastAsia="Times New Roman" w:cs="Times New Roman"/>
          <w:color w:val="auto"/>
          <w:szCs w:val="24"/>
          <w:rPrChange w:id="669" w:author="Asad" w:date="2024-12-01T12:22:00Z">
            <w:rPr>
              <w:ins w:id="670" w:author="Asad" w:date="2024-12-01T12:21:00Z"/>
            </w:rPr>
          </w:rPrChange>
        </w:rPr>
        <w:pPrChange w:id="671" w:author="Asad" w:date="2024-12-01T12:24:00Z">
          <w:pPr>
            <w:spacing w:before="100" w:beforeAutospacing="1" w:after="100" w:afterAutospacing="1" w:line="240" w:lineRule="auto"/>
          </w:pPr>
        </w:pPrChange>
      </w:pPr>
      <w:ins w:id="672" w:author="Asad" w:date="2024-12-01T12:21:00Z">
        <w:r w:rsidRPr="005804BD">
          <w:rPr>
            <w:rFonts w:eastAsia="Times New Roman" w:cs="Times New Roman"/>
            <w:color w:val="auto"/>
            <w:szCs w:val="24"/>
            <w:rPrChange w:id="673" w:author="Asad" w:date="2024-12-01T12:22:00Z">
              <w:rPr/>
            </w:rPrChange>
          </w:rPr>
          <w:t>Heading 2: 14pt, Bold.</w:t>
        </w:r>
      </w:ins>
    </w:p>
    <w:p w14:paraId="21012146" w14:textId="77777777" w:rsidR="005804BD" w:rsidRPr="005804BD" w:rsidRDefault="005804BD">
      <w:pPr>
        <w:pStyle w:val="ListParagraph"/>
        <w:numPr>
          <w:ilvl w:val="0"/>
          <w:numId w:val="8"/>
        </w:numPr>
        <w:spacing w:before="100" w:beforeAutospacing="1" w:after="100" w:afterAutospacing="1" w:line="360" w:lineRule="auto"/>
        <w:jc w:val="both"/>
        <w:rPr>
          <w:ins w:id="674" w:author="Asad" w:date="2024-12-01T12:21:00Z"/>
          <w:rFonts w:eastAsia="Times New Roman" w:cs="Times New Roman"/>
          <w:color w:val="auto"/>
          <w:szCs w:val="24"/>
          <w:rPrChange w:id="675" w:author="Asad" w:date="2024-12-01T12:22:00Z">
            <w:rPr>
              <w:ins w:id="676" w:author="Asad" w:date="2024-12-01T12:21:00Z"/>
            </w:rPr>
          </w:rPrChange>
        </w:rPr>
        <w:pPrChange w:id="677" w:author="Asad" w:date="2024-12-01T12:24:00Z">
          <w:pPr>
            <w:spacing w:before="100" w:beforeAutospacing="1" w:after="100" w:afterAutospacing="1" w:line="240" w:lineRule="auto"/>
          </w:pPr>
        </w:pPrChange>
      </w:pPr>
      <w:ins w:id="678" w:author="Asad" w:date="2024-12-01T12:21:00Z">
        <w:r w:rsidRPr="005804BD">
          <w:rPr>
            <w:rFonts w:eastAsia="Times New Roman" w:cs="Times New Roman"/>
            <w:color w:val="auto"/>
            <w:szCs w:val="24"/>
            <w:rPrChange w:id="679" w:author="Asad" w:date="2024-12-01T12:22:00Z">
              <w:rPr/>
            </w:rPrChange>
          </w:rPr>
          <w:t>Heading 3: 12pt, Bold.</w:t>
        </w:r>
      </w:ins>
    </w:p>
    <w:p w14:paraId="43662EE1" w14:textId="77777777" w:rsidR="005804BD" w:rsidRPr="005804BD" w:rsidRDefault="005804BD">
      <w:pPr>
        <w:pStyle w:val="ListParagraph"/>
        <w:numPr>
          <w:ilvl w:val="0"/>
          <w:numId w:val="8"/>
        </w:numPr>
        <w:spacing w:before="100" w:beforeAutospacing="1" w:after="100" w:afterAutospacing="1" w:line="360" w:lineRule="auto"/>
        <w:jc w:val="both"/>
        <w:rPr>
          <w:ins w:id="680" w:author="Asad" w:date="2024-12-01T12:21:00Z"/>
          <w:rFonts w:eastAsia="Times New Roman" w:cs="Times New Roman"/>
          <w:color w:val="auto"/>
          <w:szCs w:val="24"/>
          <w:rPrChange w:id="681" w:author="Asad" w:date="2024-12-01T12:22:00Z">
            <w:rPr>
              <w:ins w:id="682" w:author="Asad" w:date="2024-12-01T12:21:00Z"/>
            </w:rPr>
          </w:rPrChange>
        </w:rPr>
        <w:pPrChange w:id="683" w:author="Asad" w:date="2024-12-01T12:24:00Z">
          <w:pPr>
            <w:spacing w:before="100" w:beforeAutospacing="1" w:after="100" w:afterAutospacing="1" w:line="240" w:lineRule="auto"/>
          </w:pPr>
        </w:pPrChange>
      </w:pPr>
      <w:ins w:id="684" w:author="Asad" w:date="2024-12-01T12:21:00Z">
        <w:r w:rsidRPr="005804BD">
          <w:rPr>
            <w:rFonts w:eastAsia="Times New Roman" w:cs="Times New Roman"/>
            <w:color w:val="auto"/>
            <w:szCs w:val="24"/>
            <w:rPrChange w:id="685" w:author="Asad" w:date="2024-12-01T12:22:00Z">
              <w:rPr/>
            </w:rPrChange>
          </w:rPr>
          <w:t>Figure captions: 11pt, placed below figures.</w:t>
        </w:r>
      </w:ins>
    </w:p>
    <w:p w14:paraId="42214D46" w14:textId="77777777" w:rsidR="005804BD" w:rsidRPr="005804BD" w:rsidRDefault="005804BD">
      <w:pPr>
        <w:pStyle w:val="ListParagraph"/>
        <w:numPr>
          <w:ilvl w:val="0"/>
          <w:numId w:val="8"/>
        </w:numPr>
        <w:spacing w:before="100" w:beforeAutospacing="1" w:after="100" w:afterAutospacing="1" w:line="360" w:lineRule="auto"/>
        <w:jc w:val="both"/>
        <w:rPr>
          <w:ins w:id="686" w:author="Asad" w:date="2024-12-01T12:21:00Z"/>
          <w:rFonts w:eastAsia="Times New Roman" w:cs="Times New Roman"/>
          <w:color w:val="auto"/>
          <w:szCs w:val="24"/>
          <w:rPrChange w:id="687" w:author="Asad" w:date="2024-12-01T12:22:00Z">
            <w:rPr>
              <w:ins w:id="688" w:author="Asad" w:date="2024-12-01T12:21:00Z"/>
            </w:rPr>
          </w:rPrChange>
        </w:rPr>
        <w:pPrChange w:id="689" w:author="Asad" w:date="2024-12-01T12:24:00Z">
          <w:pPr>
            <w:spacing w:before="100" w:beforeAutospacing="1" w:after="100" w:afterAutospacing="1" w:line="240" w:lineRule="auto"/>
          </w:pPr>
        </w:pPrChange>
      </w:pPr>
      <w:ins w:id="690" w:author="Asad" w:date="2024-12-01T12:21:00Z">
        <w:r w:rsidRPr="005804BD">
          <w:rPr>
            <w:rFonts w:eastAsia="Times New Roman" w:cs="Times New Roman"/>
            <w:color w:val="auto"/>
            <w:szCs w:val="24"/>
            <w:rPrChange w:id="691" w:author="Asad" w:date="2024-12-01T12:22:00Z">
              <w:rPr/>
            </w:rPrChange>
          </w:rPr>
          <w:t>Table captions: 11pt, placed above tables.</w:t>
        </w:r>
      </w:ins>
    </w:p>
    <w:p w14:paraId="129E409D" w14:textId="77777777" w:rsidR="005804BD" w:rsidRPr="005804BD" w:rsidRDefault="005804BD" w:rsidP="005804BD">
      <w:pPr>
        <w:spacing w:before="100" w:beforeAutospacing="1" w:after="100" w:afterAutospacing="1" w:line="240" w:lineRule="auto"/>
        <w:rPr>
          <w:ins w:id="692" w:author="Asad" w:date="2024-12-01T12:21:00Z"/>
          <w:rFonts w:eastAsia="Times New Roman" w:cs="Times New Roman"/>
          <w:b/>
          <w:bCs/>
          <w:color w:val="auto"/>
          <w:szCs w:val="24"/>
          <w:rPrChange w:id="693" w:author="Asad" w:date="2024-12-01T12:22:00Z">
            <w:rPr>
              <w:ins w:id="694" w:author="Asad" w:date="2024-12-01T12:21:00Z"/>
              <w:rFonts w:eastAsia="Times New Roman" w:cs="Times New Roman"/>
              <w:color w:val="auto"/>
              <w:szCs w:val="24"/>
            </w:rPr>
          </w:rPrChange>
        </w:rPr>
      </w:pPr>
      <w:ins w:id="695" w:author="Asad" w:date="2024-12-01T12:21:00Z">
        <w:r w:rsidRPr="005804BD">
          <w:rPr>
            <w:rFonts w:eastAsia="Times New Roman" w:cs="Times New Roman"/>
            <w:b/>
            <w:bCs/>
            <w:color w:val="auto"/>
            <w:szCs w:val="24"/>
            <w:rPrChange w:id="696" w:author="Asad" w:date="2024-12-01T12:22:00Z">
              <w:rPr>
                <w:rFonts w:eastAsia="Times New Roman" w:cs="Times New Roman"/>
                <w:color w:val="auto"/>
                <w:szCs w:val="24"/>
              </w:rPr>
            </w:rPrChange>
          </w:rPr>
          <w:t>Spacing:</w:t>
        </w:r>
      </w:ins>
    </w:p>
    <w:p w14:paraId="5C2173C4" w14:textId="77777777" w:rsidR="005804BD" w:rsidRPr="005804BD" w:rsidRDefault="005804BD">
      <w:pPr>
        <w:pStyle w:val="ListParagraph"/>
        <w:numPr>
          <w:ilvl w:val="0"/>
          <w:numId w:val="9"/>
        </w:numPr>
        <w:spacing w:before="100" w:beforeAutospacing="1" w:after="100" w:afterAutospacing="1" w:line="360" w:lineRule="auto"/>
        <w:rPr>
          <w:ins w:id="697" w:author="Asad" w:date="2024-12-01T12:21:00Z"/>
          <w:rFonts w:eastAsia="Times New Roman" w:cs="Times New Roman"/>
          <w:color w:val="auto"/>
          <w:szCs w:val="24"/>
          <w:rPrChange w:id="698" w:author="Asad" w:date="2024-12-01T12:22:00Z">
            <w:rPr>
              <w:ins w:id="699" w:author="Asad" w:date="2024-12-01T12:21:00Z"/>
            </w:rPr>
          </w:rPrChange>
        </w:rPr>
        <w:pPrChange w:id="700" w:author="Asad" w:date="2024-12-01T12:24:00Z">
          <w:pPr>
            <w:spacing w:before="100" w:beforeAutospacing="1" w:after="100" w:afterAutospacing="1" w:line="240" w:lineRule="auto"/>
          </w:pPr>
        </w:pPrChange>
      </w:pPr>
      <w:ins w:id="701" w:author="Asad" w:date="2024-12-01T12:21:00Z">
        <w:r w:rsidRPr="005804BD">
          <w:rPr>
            <w:rFonts w:eastAsia="Times New Roman" w:cs="Times New Roman"/>
            <w:color w:val="auto"/>
            <w:szCs w:val="24"/>
            <w:rPrChange w:id="702" w:author="Asad" w:date="2024-12-01T12:22:00Z">
              <w:rPr/>
            </w:rPrChange>
          </w:rPr>
          <w:t>Line Spacing: 1.5.</w:t>
        </w:r>
      </w:ins>
    </w:p>
    <w:p w14:paraId="0A6310E8" w14:textId="77777777" w:rsidR="005804BD" w:rsidRPr="005804BD" w:rsidRDefault="005804BD">
      <w:pPr>
        <w:pStyle w:val="ListParagraph"/>
        <w:numPr>
          <w:ilvl w:val="0"/>
          <w:numId w:val="9"/>
        </w:numPr>
        <w:spacing w:before="100" w:beforeAutospacing="1" w:after="100" w:afterAutospacing="1" w:line="360" w:lineRule="auto"/>
        <w:rPr>
          <w:ins w:id="703" w:author="Asad" w:date="2024-12-01T12:21:00Z"/>
          <w:rFonts w:eastAsia="Times New Roman" w:cs="Times New Roman"/>
          <w:color w:val="auto"/>
          <w:szCs w:val="24"/>
          <w:rPrChange w:id="704" w:author="Asad" w:date="2024-12-01T12:22:00Z">
            <w:rPr>
              <w:ins w:id="705" w:author="Asad" w:date="2024-12-01T12:21:00Z"/>
            </w:rPr>
          </w:rPrChange>
        </w:rPr>
        <w:pPrChange w:id="706" w:author="Asad" w:date="2024-12-01T12:24:00Z">
          <w:pPr>
            <w:spacing w:before="100" w:beforeAutospacing="1" w:after="100" w:afterAutospacing="1" w:line="240" w:lineRule="auto"/>
          </w:pPr>
        </w:pPrChange>
      </w:pPr>
      <w:ins w:id="707" w:author="Asad" w:date="2024-12-01T12:21:00Z">
        <w:r w:rsidRPr="005804BD">
          <w:rPr>
            <w:rFonts w:eastAsia="Times New Roman" w:cs="Times New Roman"/>
            <w:color w:val="auto"/>
            <w:szCs w:val="24"/>
            <w:rPrChange w:id="708" w:author="Asad" w:date="2024-12-01T12:22:00Z">
              <w:rPr/>
            </w:rPrChange>
          </w:rPr>
          <w:t>Paragraph Spacing: 12pt after Heading 1.</w:t>
        </w:r>
      </w:ins>
    </w:p>
    <w:p w14:paraId="158C3A93" w14:textId="77777777" w:rsidR="005804BD" w:rsidRPr="005804BD" w:rsidRDefault="005804BD" w:rsidP="005804BD">
      <w:pPr>
        <w:spacing w:before="100" w:beforeAutospacing="1" w:after="100" w:afterAutospacing="1" w:line="240" w:lineRule="auto"/>
        <w:rPr>
          <w:ins w:id="709" w:author="Asad" w:date="2024-12-01T12:21:00Z"/>
          <w:rFonts w:eastAsia="Times New Roman" w:cs="Times New Roman"/>
          <w:b/>
          <w:bCs/>
          <w:color w:val="auto"/>
          <w:szCs w:val="24"/>
          <w:rPrChange w:id="710" w:author="Asad" w:date="2024-12-01T12:22:00Z">
            <w:rPr>
              <w:ins w:id="711" w:author="Asad" w:date="2024-12-01T12:21:00Z"/>
              <w:rFonts w:eastAsia="Times New Roman" w:cs="Times New Roman"/>
              <w:color w:val="auto"/>
              <w:szCs w:val="24"/>
            </w:rPr>
          </w:rPrChange>
        </w:rPr>
      </w:pPr>
      <w:ins w:id="712" w:author="Asad" w:date="2024-12-01T12:21:00Z">
        <w:r w:rsidRPr="005804BD">
          <w:rPr>
            <w:rFonts w:eastAsia="Times New Roman" w:cs="Times New Roman"/>
            <w:b/>
            <w:bCs/>
            <w:color w:val="auto"/>
            <w:szCs w:val="24"/>
            <w:rPrChange w:id="713" w:author="Asad" w:date="2024-12-01T12:22:00Z">
              <w:rPr>
                <w:rFonts w:eastAsia="Times New Roman" w:cs="Times New Roman"/>
                <w:color w:val="auto"/>
                <w:szCs w:val="24"/>
              </w:rPr>
            </w:rPrChange>
          </w:rPr>
          <w:t>Alignment:</w:t>
        </w:r>
      </w:ins>
    </w:p>
    <w:p w14:paraId="3FAFC5E9" w14:textId="77777777" w:rsidR="005804BD" w:rsidRPr="005804BD" w:rsidRDefault="005804BD">
      <w:pPr>
        <w:spacing w:before="100" w:beforeAutospacing="1" w:after="100" w:afterAutospacing="1" w:line="240" w:lineRule="auto"/>
        <w:rPr>
          <w:ins w:id="714" w:author="Asad" w:date="2024-12-01T12:21:00Z"/>
          <w:rFonts w:eastAsia="Times New Roman" w:cs="Times New Roman"/>
          <w:color w:val="auto"/>
          <w:szCs w:val="24"/>
          <w:rPrChange w:id="715" w:author="Asad" w:date="2024-12-01T12:23:00Z">
            <w:rPr>
              <w:ins w:id="716" w:author="Asad" w:date="2024-12-01T12:21:00Z"/>
            </w:rPr>
          </w:rPrChange>
        </w:rPr>
      </w:pPr>
      <w:ins w:id="717" w:author="Asad" w:date="2024-12-01T12:21:00Z">
        <w:r w:rsidRPr="005804BD">
          <w:rPr>
            <w:rFonts w:eastAsia="Times New Roman" w:cs="Times New Roman"/>
            <w:color w:val="auto"/>
            <w:szCs w:val="24"/>
            <w:rPrChange w:id="718" w:author="Asad" w:date="2024-12-01T12:23:00Z">
              <w:rPr/>
            </w:rPrChange>
          </w:rPr>
          <w:t>All text is justified.</w:t>
        </w:r>
      </w:ins>
    </w:p>
    <w:p w14:paraId="55485170" w14:textId="77777777" w:rsidR="005804BD" w:rsidRPr="005804BD" w:rsidRDefault="005804BD" w:rsidP="005804BD">
      <w:pPr>
        <w:spacing w:before="100" w:beforeAutospacing="1" w:after="100" w:afterAutospacing="1" w:line="240" w:lineRule="auto"/>
        <w:rPr>
          <w:ins w:id="719" w:author="Asad" w:date="2024-12-01T12:21:00Z"/>
          <w:rFonts w:eastAsia="Times New Roman" w:cs="Times New Roman"/>
          <w:b/>
          <w:bCs/>
          <w:color w:val="auto"/>
          <w:szCs w:val="24"/>
          <w:rPrChange w:id="720" w:author="Asad" w:date="2024-12-01T12:23:00Z">
            <w:rPr>
              <w:ins w:id="721" w:author="Asad" w:date="2024-12-01T12:21:00Z"/>
              <w:rFonts w:eastAsia="Times New Roman" w:cs="Times New Roman"/>
              <w:color w:val="auto"/>
              <w:szCs w:val="24"/>
            </w:rPr>
          </w:rPrChange>
        </w:rPr>
      </w:pPr>
      <w:ins w:id="722" w:author="Asad" w:date="2024-12-01T12:21:00Z">
        <w:r w:rsidRPr="005804BD">
          <w:rPr>
            <w:rFonts w:eastAsia="Times New Roman" w:cs="Times New Roman"/>
            <w:b/>
            <w:bCs/>
            <w:color w:val="auto"/>
            <w:szCs w:val="24"/>
            <w:rPrChange w:id="723" w:author="Asad" w:date="2024-12-01T12:23:00Z">
              <w:rPr>
                <w:rFonts w:eastAsia="Times New Roman" w:cs="Times New Roman"/>
                <w:color w:val="auto"/>
                <w:szCs w:val="24"/>
              </w:rPr>
            </w:rPrChange>
          </w:rPr>
          <w:t>Margins:</w:t>
        </w:r>
      </w:ins>
    </w:p>
    <w:p w14:paraId="52690EB4" w14:textId="77777777" w:rsidR="005804BD" w:rsidRPr="005804BD" w:rsidRDefault="005804BD" w:rsidP="005804BD">
      <w:pPr>
        <w:spacing w:before="100" w:beforeAutospacing="1" w:after="100" w:afterAutospacing="1" w:line="240" w:lineRule="auto"/>
        <w:rPr>
          <w:ins w:id="724" w:author="Asad" w:date="2024-12-01T12:21:00Z"/>
          <w:rFonts w:eastAsia="Times New Roman" w:cs="Times New Roman"/>
          <w:color w:val="auto"/>
          <w:szCs w:val="24"/>
        </w:rPr>
      </w:pPr>
      <w:ins w:id="725" w:author="Asad" w:date="2024-12-01T12:21:00Z">
        <w:r w:rsidRPr="005804BD">
          <w:rPr>
            <w:rFonts w:eastAsia="Times New Roman" w:cs="Times New Roman"/>
            <w:color w:val="auto"/>
            <w:szCs w:val="24"/>
          </w:rPr>
          <w:t>Standard 1-inch margins (Top, Bottom, Left, and Right).</w:t>
        </w:r>
      </w:ins>
    </w:p>
    <w:p w14:paraId="2365E124" w14:textId="77777777" w:rsidR="005804BD" w:rsidRPr="005804BD" w:rsidRDefault="005804BD" w:rsidP="005804BD">
      <w:pPr>
        <w:spacing w:before="100" w:beforeAutospacing="1" w:after="100" w:afterAutospacing="1" w:line="240" w:lineRule="auto"/>
        <w:rPr>
          <w:ins w:id="726" w:author="Asad" w:date="2024-12-01T12:21:00Z"/>
          <w:rFonts w:eastAsia="Times New Roman" w:cs="Times New Roman"/>
          <w:b/>
          <w:bCs/>
          <w:color w:val="auto"/>
          <w:szCs w:val="24"/>
          <w:rPrChange w:id="727" w:author="Asad" w:date="2024-12-01T12:23:00Z">
            <w:rPr>
              <w:ins w:id="728" w:author="Asad" w:date="2024-12-01T12:21:00Z"/>
              <w:rFonts w:eastAsia="Times New Roman" w:cs="Times New Roman"/>
              <w:color w:val="auto"/>
              <w:szCs w:val="24"/>
            </w:rPr>
          </w:rPrChange>
        </w:rPr>
      </w:pPr>
      <w:ins w:id="729" w:author="Asad" w:date="2024-12-01T12:21:00Z">
        <w:r w:rsidRPr="005804BD">
          <w:rPr>
            <w:rFonts w:eastAsia="Times New Roman" w:cs="Times New Roman"/>
            <w:b/>
            <w:bCs/>
            <w:color w:val="auto"/>
            <w:szCs w:val="24"/>
            <w:rPrChange w:id="730" w:author="Asad" w:date="2024-12-01T12:23:00Z">
              <w:rPr>
                <w:rFonts w:eastAsia="Times New Roman" w:cs="Times New Roman"/>
                <w:color w:val="auto"/>
                <w:szCs w:val="24"/>
              </w:rPr>
            </w:rPrChange>
          </w:rPr>
          <w:lastRenderedPageBreak/>
          <w:t>Header and Footer:</w:t>
        </w:r>
      </w:ins>
    </w:p>
    <w:p w14:paraId="167ADC13" w14:textId="77777777" w:rsidR="005804BD" w:rsidRPr="005804BD" w:rsidRDefault="005804BD">
      <w:pPr>
        <w:pStyle w:val="ListParagraph"/>
        <w:numPr>
          <w:ilvl w:val="0"/>
          <w:numId w:val="11"/>
        </w:numPr>
        <w:spacing w:before="100" w:beforeAutospacing="1" w:after="100" w:afterAutospacing="1" w:line="360" w:lineRule="auto"/>
        <w:rPr>
          <w:ins w:id="731" w:author="Asad" w:date="2024-12-01T12:21:00Z"/>
          <w:rFonts w:eastAsia="Times New Roman" w:cs="Times New Roman"/>
          <w:color w:val="auto"/>
          <w:szCs w:val="24"/>
          <w:rPrChange w:id="732" w:author="Asad" w:date="2024-12-01T12:23:00Z">
            <w:rPr>
              <w:ins w:id="733" w:author="Asad" w:date="2024-12-01T12:21:00Z"/>
            </w:rPr>
          </w:rPrChange>
        </w:rPr>
        <w:pPrChange w:id="734" w:author="Asad" w:date="2024-12-01T12:24:00Z">
          <w:pPr>
            <w:spacing w:before="100" w:beforeAutospacing="1" w:after="100" w:afterAutospacing="1" w:line="240" w:lineRule="auto"/>
          </w:pPr>
        </w:pPrChange>
      </w:pPr>
      <w:ins w:id="735" w:author="Asad" w:date="2024-12-01T12:21:00Z">
        <w:r w:rsidRPr="005804BD">
          <w:rPr>
            <w:rFonts w:eastAsia="Times New Roman" w:cs="Times New Roman"/>
            <w:color w:val="auto"/>
            <w:szCs w:val="24"/>
            <w:rPrChange w:id="736" w:author="Asad" w:date="2024-12-01T12:23:00Z">
              <w:rPr/>
            </w:rPrChange>
          </w:rPr>
          <w:t>Header: Project title on the right.</w:t>
        </w:r>
      </w:ins>
    </w:p>
    <w:p w14:paraId="02598F03" w14:textId="77777777" w:rsidR="005804BD" w:rsidRPr="005804BD" w:rsidRDefault="005804BD">
      <w:pPr>
        <w:pStyle w:val="ListParagraph"/>
        <w:numPr>
          <w:ilvl w:val="0"/>
          <w:numId w:val="11"/>
        </w:numPr>
        <w:spacing w:before="100" w:beforeAutospacing="1" w:after="100" w:afterAutospacing="1" w:line="360" w:lineRule="auto"/>
        <w:rPr>
          <w:ins w:id="737" w:author="Asad" w:date="2024-12-01T12:21:00Z"/>
          <w:rFonts w:eastAsia="Times New Roman" w:cs="Times New Roman"/>
          <w:color w:val="auto"/>
          <w:szCs w:val="24"/>
          <w:rPrChange w:id="738" w:author="Asad" w:date="2024-12-01T12:23:00Z">
            <w:rPr>
              <w:ins w:id="739" w:author="Asad" w:date="2024-12-01T12:21:00Z"/>
            </w:rPr>
          </w:rPrChange>
        </w:rPr>
        <w:pPrChange w:id="740" w:author="Asad" w:date="2024-12-01T12:24:00Z">
          <w:pPr>
            <w:spacing w:before="100" w:beforeAutospacing="1" w:after="100" w:afterAutospacing="1" w:line="240" w:lineRule="auto"/>
          </w:pPr>
        </w:pPrChange>
      </w:pPr>
      <w:ins w:id="741" w:author="Asad" w:date="2024-12-01T12:21:00Z">
        <w:r w:rsidRPr="005804BD">
          <w:rPr>
            <w:rFonts w:eastAsia="Times New Roman" w:cs="Times New Roman"/>
            <w:color w:val="auto"/>
            <w:szCs w:val="24"/>
            <w:rPrChange w:id="742" w:author="Asad" w:date="2024-12-01T12:23:00Z">
              <w:rPr/>
            </w:rPrChange>
          </w:rPr>
          <w:t>Footer: Page numbers on the right.</w:t>
        </w:r>
      </w:ins>
    </w:p>
    <w:p w14:paraId="40D00BDB" w14:textId="77777777" w:rsidR="005804BD" w:rsidRPr="005804BD" w:rsidRDefault="005804BD">
      <w:pPr>
        <w:pStyle w:val="ListParagraph"/>
        <w:numPr>
          <w:ilvl w:val="0"/>
          <w:numId w:val="11"/>
        </w:numPr>
        <w:spacing w:before="100" w:beforeAutospacing="1" w:after="100" w:afterAutospacing="1" w:line="360" w:lineRule="auto"/>
        <w:rPr>
          <w:ins w:id="743" w:author="Asad" w:date="2024-12-01T12:21:00Z"/>
          <w:rFonts w:eastAsia="Times New Roman" w:cs="Times New Roman"/>
          <w:color w:val="auto"/>
          <w:szCs w:val="24"/>
          <w:rPrChange w:id="744" w:author="Asad" w:date="2024-12-01T12:23:00Z">
            <w:rPr>
              <w:ins w:id="745" w:author="Asad" w:date="2024-12-01T12:21:00Z"/>
            </w:rPr>
          </w:rPrChange>
        </w:rPr>
        <w:pPrChange w:id="746" w:author="Asad" w:date="2024-12-01T12:24:00Z">
          <w:pPr>
            <w:spacing w:before="100" w:beforeAutospacing="1" w:after="100" w:afterAutospacing="1" w:line="240" w:lineRule="auto"/>
          </w:pPr>
        </w:pPrChange>
      </w:pPr>
      <w:ins w:id="747" w:author="Asad" w:date="2024-12-01T12:21:00Z">
        <w:r w:rsidRPr="005804BD">
          <w:rPr>
            <w:rFonts w:eastAsia="Times New Roman" w:cs="Times New Roman"/>
            <w:color w:val="auto"/>
            <w:szCs w:val="24"/>
            <w:rPrChange w:id="748" w:author="Asad" w:date="2024-12-01T12:23:00Z">
              <w:rPr/>
            </w:rPrChange>
          </w:rPr>
          <w:t>Header and footer begin from the abstract section onward.</w:t>
        </w:r>
      </w:ins>
    </w:p>
    <w:p w14:paraId="08639905" w14:textId="2F8C6406" w:rsidR="005804BD" w:rsidRPr="005804BD" w:rsidRDefault="005804BD" w:rsidP="005804BD">
      <w:pPr>
        <w:spacing w:before="100" w:beforeAutospacing="1" w:after="100" w:afterAutospacing="1" w:line="240" w:lineRule="auto"/>
        <w:rPr>
          <w:ins w:id="749" w:author="Asad" w:date="2024-12-01T12:21:00Z"/>
          <w:rFonts w:eastAsia="Times New Roman" w:cs="Times New Roman"/>
          <w:b/>
          <w:bCs/>
          <w:color w:val="auto"/>
          <w:szCs w:val="24"/>
          <w:rPrChange w:id="750" w:author="Asad" w:date="2024-12-01T12:23:00Z">
            <w:rPr>
              <w:ins w:id="751" w:author="Asad" w:date="2024-12-01T12:21:00Z"/>
              <w:rFonts w:eastAsia="Times New Roman" w:cs="Times New Roman"/>
              <w:color w:val="auto"/>
              <w:szCs w:val="24"/>
            </w:rPr>
          </w:rPrChange>
        </w:rPr>
      </w:pPr>
      <w:ins w:id="752" w:author="Asad" w:date="2024-12-01T12:21:00Z">
        <w:r w:rsidRPr="005804BD">
          <w:rPr>
            <w:rFonts w:eastAsia="Times New Roman" w:cs="Times New Roman"/>
            <w:b/>
            <w:bCs/>
            <w:color w:val="auto"/>
            <w:szCs w:val="24"/>
            <w:rPrChange w:id="753" w:author="Asad" w:date="2024-12-01T12:23:00Z">
              <w:rPr>
                <w:rFonts w:eastAsia="Times New Roman" w:cs="Times New Roman"/>
                <w:color w:val="auto"/>
                <w:szCs w:val="24"/>
              </w:rPr>
            </w:rPrChange>
          </w:rPr>
          <w:t>Section and Subsection Titles</w:t>
        </w:r>
      </w:ins>
      <w:ins w:id="754" w:author="Asad" w:date="2024-12-01T12:23:00Z">
        <w:r>
          <w:rPr>
            <w:rFonts w:eastAsia="Times New Roman" w:cs="Times New Roman"/>
            <w:b/>
            <w:bCs/>
            <w:color w:val="auto"/>
            <w:szCs w:val="24"/>
          </w:rPr>
          <w:t>:</w:t>
        </w:r>
      </w:ins>
    </w:p>
    <w:p w14:paraId="6FF211BB" w14:textId="77777777" w:rsidR="005804BD" w:rsidRPr="005804BD" w:rsidRDefault="005804BD">
      <w:pPr>
        <w:pStyle w:val="ListParagraph"/>
        <w:numPr>
          <w:ilvl w:val="0"/>
          <w:numId w:val="12"/>
        </w:numPr>
        <w:spacing w:before="100" w:beforeAutospacing="1" w:after="100" w:afterAutospacing="1" w:line="240" w:lineRule="auto"/>
        <w:jc w:val="both"/>
        <w:rPr>
          <w:ins w:id="755" w:author="Asad" w:date="2024-12-01T12:21:00Z"/>
          <w:rFonts w:eastAsia="Times New Roman" w:cs="Times New Roman"/>
          <w:color w:val="auto"/>
          <w:szCs w:val="24"/>
          <w:rPrChange w:id="756" w:author="Asad" w:date="2024-12-01T12:24:00Z">
            <w:rPr>
              <w:ins w:id="757" w:author="Asad" w:date="2024-12-01T12:21:00Z"/>
            </w:rPr>
          </w:rPrChange>
        </w:rPr>
        <w:pPrChange w:id="758" w:author="Asad" w:date="2024-12-01T14:18:00Z">
          <w:pPr>
            <w:spacing w:before="100" w:beforeAutospacing="1" w:after="100" w:afterAutospacing="1" w:line="240" w:lineRule="auto"/>
          </w:pPr>
        </w:pPrChange>
      </w:pPr>
      <w:ins w:id="759" w:author="Asad" w:date="2024-12-01T12:21:00Z">
        <w:r w:rsidRPr="005804BD">
          <w:rPr>
            <w:rFonts w:eastAsia="Times New Roman" w:cs="Times New Roman"/>
            <w:color w:val="auto"/>
            <w:szCs w:val="24"/>
            <w:rPrChange w:id="760" w:author="Asad" w:date="2024-12-01T12:24:00Z">
              <w:rPr/>
            </w:rPrChange>
          </w:rPr>
          <w:t>Section titles follow a hierarchical numbering system limited to three levels (e.g., 3, 3.1, 3.1.1).</w:t>
        </w:r>
      </w:ins>
    </w:p>
    <w:p w14:paraId="349F26A0" w14:textId="77777777" w:rsidR="005804BD" w:rsidRPr="005804BD" w:rsidRDefault="005804BD">
      <w:pPr>
        <w:pStyle w:val="ListParagraph"/>
        <w:numPr>
          <w:ilvl w:val="0"/>
          <w:numId w:val="12"/>
        </w:numPr>
        <w:spacing w:before="100" w:beforeAutospacing="1" w:after="100" w:afterAutospacing="1" w:line="240" w:lineRule="auto"/>
        <w:jc w:val="both"/>
        <w:rPr>
          <w:ins w:id="761" w:author="Asad" w:date="2024-12-01T12:21:00Z"/>
          <w:rFonts w:eastAsia="Times New Roman" w:cs="Times New Roman"/>
          <w:color w:val="auto"/>
          <w:szCs w:val="24"/>
          <w:rPrChange w:id="762" w:author="Asad" w:date="2024-12-01T12:24:00Z">
            <w:rPr>
              <w:ins w:id="763" w:author="Asad" w:date="2024-12-01T12:21:00Z"/>
            </w:rPr>
          </w:rPrChange>
        </w:rPr>
        <w:pPrChange w:id="764" w:author="Asad" w:date="2024-12-01T14:18:00Z">
          <w:pPr>
            <w:spacing w:before="100" w:beforeAutospacing="1" w:after="100" w:afterAutospacing="1" w:line="240" w:lineRule="auto"/>
          </w:pPr>
        </w:pPrChange>
      </w:pPr>
      <w:ins w:id="765" w:author="Asad" w:date="2024-12-01T12:21:00Z">
        <w:r w:rsidRPr="005804BD">
          <w:rPr>
            <w:rFonts w:eastAsia="Times New Roman" w:cs="Times New Roman"/>
            <w:color w:val="auto"/>
            <w:szCs w:val="24"/>
            <w:rPrChange w:id="766" w:author="Asad" w:date="2024-12-01T12:24:00Z">
              <w:rPr/>
            </w:rPrChange>
          </w:rPr>
          <w:t>Titles are formatted in bold according to their respective heading levels.</w:t>
        </w:r>
      </w:ins>
    </w:p>
    <w:p w14:paraId="58998CFC" w14:textId="085A12BD" w:rsidR="005804BD" w:rsidRPr="004B527B" w:rsidRDefault="005804BD" w:rsidP="005804BD">
      <w:pPr>
        <w:spacing w:before="100" w:beforeAutospacing="1" w:after="100" w:afterAutospacing="1" w:line="240" w:lineRule="auto"/>
        <w:rPr>
          <w:ins w:id="767" w:author="Asad" w:date="2024-12-01T12:21:00Z"/>
          <w:rFonts w:eastAsia="Times New Roman" w:cs="Times New Roman"/>
          <w:b/>
          <w:bCs/>
          <w:color w:val="auto"/>
          <w:szCs w:val="24"/>
          <w:rPrChange w:id="768" w:author="Asad" w:date="2024-12-01T12:24:00Z">
            <w:rPr>
              <w:ins w:id="769" w:author="Asad" w:date="2024-12-01T12:21:00Z"/>
              <w:rFonts w:eastAsia="Times New Roman" w:cs="Times New Roman"/>
              <w:color w:val="auto"/>
              <w:szCs w:val="24"/>
            </w:rPr>
          </w:rPrChange>
        </w:rPr>
      </w:pPr>
      <w:ins w:id="770" w:author="Asad" w:date="2024-12-01T12:21:00Z">
        <w:r w:rsidRPr="004B527B">
          <w:rPr>
            <w:rFonts w:eastAsia="Times New Roman" w:cs="Times New Roman"/>
            <w:b/>
            <w:bCs/>
            <w:color w:val="auto"/>
            <w:szCs w:val="24"/>
            <w:rPrChange w:id="771" w:author="Asad" w:date="2024-12-01T12:24:00Z">
              <w:rPr>
                <w:rFonts w:eastAsia="Times New Roman" w:cs="Times New Roman"/>
                <w:color w:val="auto"/>
                <w:szCs w:val="24"/>
              </w:rPr>
            </w:rPrChange>
          </w:rPr>
          <w:t>Special Text Formatting</w:t>
        </w:r>
      </w:ins>
      <w:ins w:id="772" w:author="Asad" w:date="2024-12-01T12:24:00Z">
        <w:r w:rsidR="004B527B" w:rsidRPr="004B527B">
          <w:rPr>
            <w:rFonts w:eastAsia="Times New Roman" w:cs="Times New Roman"/>
            <w:b/>
            <w:bCs/>
            <w:color w:val="auto"/>
            <w:szCs w:val="24"/>
            <w:rPrChange w:id="773" w:author="Asad" w:date="2024-12-01T12:24:00Z">
              <w:rPr>
                <w:rFonts w:eastAsia="Times New Roman" w:cs="Times New Roman"/>
                <w:color w:val="auto"/>
                <w:szCs w:val="24"/>
              </w:rPr>
            </w:rPrChange>
          </w:rPr>
          <w:t>:</w:t>
        </w:r>
      </w:ins>
    </w:p>
    <w:p w14:paraId="15C2769E" w14:textId="77777777" w:rsidR="005804BD" w:rsidRPr="004B527B" w:rsidRDefault="005804BD">
      <w:pPr>
        <w:pStyle w:val="ListParagraph"/>
        <w:numPr>
          <w:ilvl w:val="0"/>
          <w:numId w:val="13"/>
        </w:numPr>
        <w:spacing w:before="100" w:beforeAutospacing="1" w:after="100" w:afterAutospacing="1" w:line="360" w:lineRule="auto"/>
        <w:rPr>
          <w:ins w:id="774" w:author="Asad" w:date="2024-12-01T12:21:00Z"/>
          <w:rFonts w:eastAsia="Times New Roman" w:cs="Times New Roman"/>
          <w:color w:val="auto"/>
          <w:szCs w:val="24"/>
          <w:rPrChange w:id="775" w:author="Asad" w:date="2024-12-01T12:24:00Z">
            <w:rPr>
              <w:ins w:id="776" w:author="Asad" w:date="2024-12-01T12:21:00Z"/>
            </w:rPr>
          </w:rPrChange>
        </w:rPr>
        <w:pPrChange w:id="777" w:author="Asad" w:date="2024-12-01T12:24:00Z">
          <w:pPr>
            <w:spacing w:before="100" w:beforeAutospacing="1" w:after="100" w:afterAutospacing="1" w:line="240" w:lineRule="auto"/>
          </w:pPr>
        </w:pPrChange>
      </w:pPr>
      <w:ins w:id="778" w:author="Asad" w:date="2024-12-01T12:21:00Z">
        <w:r w:rsidRPr="004B527B">
          <w:rPr>
            <w:rFonts w:eastAsia="Times New Roman" w:cs="Times New Roman"/>
            <w:color w:val="auto"/>
            <w:szCs w:val="24"/>
            <w:rPrChange w:id="779" w:author="Asad" w:date="2024-12-01T12:24:00Z">
              <w:rPr/>
            </w:rPrChange>
          </w:rPr>
          <w:t>Abstract: Italicized.</w:t>
        </w:r>
      </w:ins>
    </w:p>
    <w:p w14:paraId="604D416C" w14:textId="77777777" w:rsidR="005804BD" w:rsidRPr="004B527B" w:rsidRDefault="005804BD">
      <w:pPr>
        <w:pStyle w:val="ListParagraph"/>
        <w:numPr>
          <w:ilvl w:val="0"/>
          <w:numId w:val="13"/>
        </w:numPr>
        <w:spacing w:before="100" w:beforeAutospacing="1" w:after="100" w:afterAutospacing="1" w:line="360" w:lineRule="auto"/>
        <w:rPr>
          <w:ins w:id="780" w:author="Asad" w:date="2024-12-01T12:21:00Z"/>
          <w:rFonts w:eastAsia="Times New Roman" w:cs="Times New Roman"/>
          <w:color w:val="auto"/>
          <w:szCs w:val="24"/>
          <w:rPrChange w:id="781" w:author="Asad" w:date="2024-12-01T12:24:00Z">
            <w:rPr>
              <w:ins w:id="782" w:author="Asad" w:date="2024-12-01T12:21:00Z"/>
            </w:rPr>
          </w:rPrChange>
        </w:rPr>
        <w:pPrChange w:id="783" w:author="Asad" w:date="2024-12-01T12:24:00Z">
          <w:pPr>
            <w:spacing w:before="100" w:beforeAutospacing="1" w:after="100" w:afterAutospacing="1" w:line="240" w:lineRule="auto"/>
          </w:pPr>
        </w:pPrChange>
      </w:pPr>
      <w:ins w:id="784" w:author="Asad" w:date="2024-12-01T12:21:00Z">
        <w:r w:rsidRPr="004B527B">
          <w:rPr>
            <w:rFonts w:eastAsia="Times New Roman" w:cs="Times New Roman"/>
            <w:color w:val="auto"/>
            <w:szCs w:val="24"/>
            <w:rPrChange w:id="785" w:author="Asad" w:date="2024-12-01T12:24:00Z">
              <w:rPr/>
            </w:rPrChange>
          </w:rPr>
          <w:t>Comments: Italics.</w:t>
        </w:r>
      </w:ins>
    </w:p>
    <w:p w14:paraId="0ED3A4A7" w14:textId="16411841" w:rsidR="005804BD" w:rsidRPr="004B527B" w:rsidRDefault="005804BD" w:rsidP="005804BD">
      <w:pPr>
        <w:spacing w:before="100" w:beforeAutospacing="1" w:after="100" w:afterAutospacing="1" w:line="240" w:lineRule="auto"/>
        <w:rPr>
          <w:ins w:id="786" w:author="Asad" w:date="2024-12-01T12:21:00Z"/>
          <w:rFonts w:eastAsia="Times New Roman" w:cs="Times New Roman"/>
          <w:b/>
          <w:bCs/>
          <w:color w:val="auto"/>
          <w:szCs w:val="24"/>
          <w:rPrChange w:id="787" w:author="Asad" w:date="2024-12-01T12:24:00Z">
            <w:rPr>
              <w:ins w:id="788" w:author="Asad" w:date="2024-12-01T12:21:00Z"/>
              <w:rFonts w:eastAsia="Times New Roman" w:cs="Times New Roman"/>
              <w:color w:val="auto"/>
              <w:szCs w:val="24"/>
            </w:rPr>
          </w:rPrChange>
        </w:rPr>
      </w:pPr>
      <w:ins w:id="789" w:author="Asad" w:date="2024-12-01T12:21:00Z">
        <w:r w:rsidRPr="004B527B">
          <w:rPr>
            <w:rFonts w:eastAsia="Times New Roman" w:cs="Times New Roman"/>
            <w:b/>
            <w:bCs/>
            <w:color w:val="auto"/>
            <w:szCs w:val="24"/>
            <w:rPrChange w:id="790" w:author="Asad" w:date="2024-12-01T12:24:00Z">
              <w:rPr>
                <w:rFonts w:eastAsia="Times New Roman" w:cs="Times New Roman"/>
                <w:color w:val="auto"/>
                <w:szCs w:val="24"/>
              </w:rPr>
            </w:rPrChange>
          </w:rPr>
          <w:t>Referencing Style</w:t>
        </w:r>
      </w:ins>
      <w:ins w:id="791" w:author="Asad" w:date="2024-12-01T12:24:00Z">
        <w:r w:rsidR="004B527B" w:rsidRPr="004B527B">
          <w:rPr>
            <w:rFonts w:eastAsia="Times New Roman" w:cs="Times New Roman"/>
            <w:b/>
            <w:bCs/>
            <w:color w:val="auto"/>
            <w:szCs w:val="24"/>
            <w:rPrChange w:id="792" w:author="Asad" w:date="2024-12-01T12:24:00Z">
              <w:rPr>
                <w:rFonts w:eastAsia="Times New Roman" w:cs="Times New Roman"/>
                <w:color w:val="auto"/>
                <w:szCs w:val="24"/>
              </w:rPr>
            </w:rPrChange>
          </w:rPr>
          <w:t>:</w:t>
        </w:r>
      </w:ins>
    </w:p>
    <w:p w14:paraId="68605B07" w14:textId="77777777" w:rsidR="005804BD" w:rsidRPr="004B527B" w:rsidRDefault="005804BD">
      <w:pPr>
        <w:pStyle w:val="ListParagraph"/>
        <w:numPr>
          <w:ilvl w:val="0"/>
          <w:numId w:val="14"/>
        </w:numPr>
        <w:spacing w:before="100" w:beforeAutospacing="1" w:after="100" w:afterAutospacing="1" w:line="360" w:lineRule="auto"/>
        <w:jc w:val="both"/>
        <w:rPr>
          <w:ins w:id="793" w:author="Asad" w:date="2024-12-01T12:21:00Z"/>
          <w:rFonts w:eastAsia="Times New Roman" w:cs="Times New Roman"/>
          <w:color w:val="auto"/>
          <w:szCs w:val="24"/>
          <w:rPrChange w:id="794" w:author="Asad" w:date="2024-12-01T12:25:00Z">
            <w:rPr>
              <w:ins w:id="795" w:author="Asad" w:date="2024-12-01T12:21:00Z"/>
            </w:rPr>
          </w:rPrChange>
        </w:rPr>
        <w:pPrChange w:id="796" w:author="Asad" w:date="2024-12-01T14:18:00Z">
          <w:pPr>
            <w:spacing w:before="100" w:beforeAutospacing="1" w:after="100" w:afterAutospacing="1" w:line="240" w:lineRule="auto"/>
          </w:pPr>
        </w:pPrChange>
      </w:pPr>
      <w:ins w:id="797" w:author="Asad" w:date="2024-12-01T12:21:00Z">
        <w:r w:rsidRPr="004B527B">
          <w:rPr>
            <w:rFonts w:eastAsia="Times New Roman" w:cs="Times New Roman"/>
            <w:color w:val="auto"/>
            <w:szCs w:val="24"/>
            <w:rPrChange w:id="798" w:author="Asad" w:date="2024-12-01T12:25:00Z">
              <w:rPr/>
            </w:rPrChange>
          </w:rPr>
          <w:t>APA referencing style is used for journals, conference papers, websites, and books.</w:t>
        </w:r>
      </w:ins>
    </w:p>
    <w:p w14:paraId="53911CDE" w14:textId="77777777" w:rsidR="005804BD" w:rsidRPr="004B527B" w:rsidRDefault="005804BD">
      <w:pPr>
        <w:pStyle w:val="ListParagraph"/>
        <w:numPr>
          <w:ilvl w:val="0"/>
          <w:numId w:val="14"/>
        </w:numPr>
        <w:spacing w:before="100" w:beforeAutospacing="1" w:after="100" w:afterAutospacing="1" w:line="360" w:lineRule="auto"/>
        <w:jc w:val="both"/>
        <w:rPr>
          <w:ins w:id="799" w:author="Asad" w:date="2024-12-01T12:21:00Z"/>
          <w:rFonts w:eastAsia="Times New Roman" w:cs="Times New Roman"/>
          <w:color w:val="auto"/>
          <w:szCs w:val="24"/>
          <w:rPrChange w:id="800" w:author="Asad" w:date="2024-12-01T12:25:00Z">
            <w:rPr>
              <w:ins w:id="801" w:author="Asad" w:date="2024-12-01T12:21:00Z"/>
            </w:rPr>
          </w:rPrChange>
        </w:rPr>
        <w:pPrChange w:id="802" w:author="Asad" w:date="2024-12-01T14:18:00Z">
          <w:pPr>
            <w:spacing w:before="100" w:beforeAutospacing="1" w:after="100" w:afterAutospacing="1" w:line="240" w:lineRule="auto"/>
          </w:pPr>
        </w:pPrChange>
      </w:pPr>
      <w:ins w:id="803" w:author="Asad" w:date="2024-12-01T12:21:00Z">
        <w:r w:rsidRPr="004B527B">
          <w:rPr>
            <w:rFonts w:eastAsia="Times New Roman" w:cs="Times New Roman"/>
            <w:color w:val="auto"/>
            <w:szCs w:val="24"/>
            <w:rPrChange w:id="804" w:author="Asad" w:date="2024-12-01T12:25:00Z">
              <w:rPr/>
            </w:rPrChange>
          </w:rPr>
          <w:t>Date and time of access are included for online references.</w:t>
        </w:r>
      </w:ins>
    </w:p>
    <w:p w14:paraId="010D5E1F" w14:textId="77777777" w:rsidR="005804BD" w:rsidRPr="004B527B" w:rsidRDefault="005804BD">
      <w:pPr>
        <w:pStyle w:val="ListParagraph"/>
        <w:numPr>
          <w:ilvl w:val="0"/>
          <w:numId w:val="14"/>
        </w:numPr>
        <w:spacing w:before="100" w:beforeAutospacing="1" w:after="100" w:afterAutospacing="1" w:line="360" w:lineRule="auto"/>
        <w:jc w:val="both"/>
        <w:rPr>
          <w:ins w:id="805" w:author="Asad" w:date="2024-12-01T12:21:00Z"/>
          <w:rFonts w:eastAsia="Times New Roman" w:cs="Times New Roman"/>
          <w:color w:val="auto"/>
          <w:szCs w:val="24"/>
          <w:rPrChange w:id="806" w:author="Asad" w:date="2024-12-01T12:25:00Z">
            <w:rPr>
              <w:ins w:id="807" w:author="Asad" w:date="2024-12-01T12:21:00Z"/>
            </w:rPr>
          </w:rPrChange>
        </w:rPr>
        <w:pPrChange w:id="808" w:author="Asad" w:date="2024-12-01T14:18:00Z">
          <w:pPr>
            <w:spacing w:before="100" w:beforeAutospacing="1" w:after="100" w:afterAutospacing="1" w:line="240" w:lineRule="auto"/>
          </w:pPr>
        </w:pPrChange>
      </w:pPr>
      <w:ins w:id="809" w:author="Asad" w:date="2024-12-01T12:21:00Z">
        <w:r w:rsidRPr="004B527B">
          <w:rPr>
            <w:rFonts w:eastAsia="Times New Roman" w:cs="Times New Roman"/>
            <w:color w:val="auto"/>
            <w:szCs w:val="24"/>
            <w:rPrChange w:id="810" w:author="Asad" w:date="2024-12-01T12:25:00Z">
              <w:rPr/>
            </w:rPrChange>
          </w:rPr>
          <w:t>Wikipedia references are not accepted.</w:t>
        </w:r>
      </w:ins>
    </w:p>
    <w:p w14:paraId="78E08D32" w14:textId="32458037" w:rsidR="005804BD" w:rsidRPr="004B527B" w:rsidRDefault="005804BD" w:rsidP="005804BD">
      <w:pPr>
        <w:spacing w:before="100" w:beforeAutospacing="1" w:after="100" w:afterAutospacing="1" w:line="240" w:lineRule="auto"/>
        <w:rPr>
          <w:ins w:id="811" w:author="Asad" w:date="2024-12-01T12:21:00Z"/>
          <w:rFonts w:eastAsia="Times New Roman" w:cs="Times New Roman"/>
          <w:b/>
          <w:bCs/>
          <w:color w:val="auto"/>
          <w:szCs w:val="24"/>
          <w:rPrChange w:id="812" w:author="Asad" w:date="2024-12-01T12:25:00Z">
            <w:rPr>
              <w:ins w:id="813" w:author="Asad" w:date="2024-12-01T12:21:00Z"/>
              <w:rFonts w:eastAsia="Times New Roman" w:cs="Times New Roman"/>
              <w:color w:val="auto"/>
              <w:szCs w:val="24"/>
            </w:rPr>
          </w:rPrChange>
        </w:rPr>
      </w:pPr>
      <w:ins w:id="814" w:author="Asad" w:date="2024-12-01T12:21:00Z">
        <w:r w:rsidRPr="004B527B">
          <w:rPr>
            <w:rFonts w:eastAsia="Times New Roman" w:cs="Times New Roman"/>
            <w:b/>
            <w:bCs/>
            <w:color w:val="auto"/>
            <w:szCs w:val="24"/>
            <w:rPrChange w:id="815" w:author="Asad" w:date="2024-12-01T12:25:00Z">
              <w:rPr>
                <w:rFonts w:eastAsia="Times New Roman" w:cs="Times New Roman"/>
                <w:color w:val="auto"/>
                <w:szCs w:val="24"/>
              </w:rPr>
            </w:rPrChange>
          </w:rPr>
          <w:t>Additional Conventions</w:t>
        </w:r>
      </w:ins>
      <w:ins w:id="816" w:author="Asad" w:date="2024-12-01T12:25:00Z">
        <w:r w:rsidR="004B527B" w:rsidRPr="004B527B">
          <w:rPr>
            <w:rFonts w:eastAsia="Times New Roman" w:cs="Times New Roman"/>
            <w:b/>
            <w:bCs/>
            <w:color w:val="auto"/>
            <w:szCs w:val="24"/>
            <w:rPrChange w:id="817" w:author="Asad" w:date="2024-12-01T12:25:00Z">
              <w:rPr>
                <w:rFonts w:eastAsia="Times New Roman" w:cs="Times New Roman"/>
                <w:color w:val="auto"/>
                <w:szCs w:val="24"/>
              </w:rPr>
            </w:rPrChange>
          </w:rPr>
          <w:t>:</w:t>
        </w:r>
      </w:ins>
    </w:p>
    <w:p w14:paraId="5995B15F" w14:textId="77777777" w:rsidR="005804BD" w:rsidRPr="004B527B" w:rsidRDefault="005804BD">
      <w:pPr>
        <w:pStyle w:val="ListParagraph"/>
        <w:numPr>
          <w:ilvl w:val="0"/>
          <w:numId w:val="15"/>
        </w:numPr>
        <w:spacing w:before="100" w:beforeAutospacing="1" w:after="100" w:afterAutospacing="1" w:line="360" w:lineRule="auto"/>
        <w:jc w:val="both"/>
        <w:rPr>
          <w:ins w:id="818" w:author="Asad" w:date="2024-12-01T12:21:00Z"/>
          <w:rFonts w:eastAsia="Times New Roman" w:cs="Times New Roman"/>
          <w:color w:val="auto"/>
          <w:szCs w:val="24"/>
          <w:rPrChange w:id="819" w:author="Asad" w:date="2024-12-01T12:25:00Z">
            <w:rPr>
              <w:ins w:id="820" w:author="Asad" w:date="2024-12-01T12:21:00Z"/>
            </w:rPr>
          </w:rPrChange>
        </w:rPr>
        <w:pPrChange w:id="821" w:author="Asad" w:date="2024-12-01T14:18:00Z">
          <w:pPr>
            <w:spacing w:before="100" w:beforeAutospacing="1" w:after="100" w:afterAutospacing="1" w:line="240" w:lineRule="auto"/>
          </w:pPr>
        </w:pPrChange>
      </w:pPr>
      <w:ins w:id="822" w:author="Asad" w:date="2024-12-01T12:21:00Z">
        <w:r w:rsidRPr="004B527B">
          <w:rPr>
            <w:rFonts w:eastAsia="Times New Roman" w:cs="Times New Roman"/>
            <w:color w:val="auto"/>
            <w:szCs w:val="24"/>
            <w:rPrChange w:id="823" w:author="Asad" w:date="2024-12-01T12:25:00Z">
              <w:rPr/>
            </w:rPrChange>
          </w:rPr>
          <w:t>Table of Contents: Updated to reflect accurate page numbers.</w:t>
        </w:r>
      </w:ins>
    </w:p>
    <w:p w14:paraId="5EC278C7" w14:textId="77777777" w:rsidR="005804BD" w:rsidRPr="004B527B" w:rsidRDefault="005804BD">
      <w:pPr>
        <w:pStyle w:val="ListParagraph"/>
        <w:numPr>
          <w:ilvl w:val="0"/>
          <w:numId w:val="15"/>
        </w:numPr>
        <w:spacing w:before="100" w:beforeAutospacing="1" w:after="100" w:afterAutospacing="1" w:line="360" w:lineRule="auto"/>
        <w:jc w:val="both"/>
        <w:rPr>
          <w:ins w:id="824" w:author="Asad" w:date="2024-12-01T12:21:00Z"/>
          <w:rFonts w:eastAsia="Times New Roman" w:cs="Times New Roman"/>
          <w:color w:val="auto"/>
          <w:szCs w:val="24"/>
          <w:rPrChange w:id="825" w:author="Asad" w:date="2024-12-01T12:25:00Z">
            <w:rPr>
              <w:ins w:id="826" w:author="Asad" w:date="2024-12-01T12:21:00Z"/>
            </w:rPr>
          </w:rPrChange>
        </w:rPr>
        <w:pPrChange w:id="827" w:author="Asad" w:date="2024-12-01T14:18:00Z">
          <w:pPr>
            <w:spacing w:before="100" w:beforeAutospacing="1" w:after="100" w:afterAutospacing="1" w:line="240" w:lineRule="auto"/>
          </w:pPr>
        </w:pPrChange>
      </w:pPr>
      <w:ins w:id="828" w:author="Asad" w:date="2024-12-01T12:21:00Z">
        <w:r w:rsidRPr="004B527B">
          <w:rPr>
            <w:rFonts w:eastAsia="Times New Roman" w:cs="Times New Roman"/>
            <w:color w:val="auto"/>
            <w:szCs w:val="24"/>
            <w:rPrChange w:id="829" w:author="Asad" w:date="2024-12-01T12:25:00Z">
              <w:rPr/>
            </w:rPrChange>
          </w:rPr>
          <w:t>List of Figures and Tables: Included only if the document contains more than three tables or figures.</w:t>
        </w:r>
      </w:ins>
    </w:p>
    <w:p w14:paraId="65A06061" w14:textId="77777777" w:rsidR="005804BD" w:rsidRPr="004B527B" w:rsidRDefault="005804BD">
      <w:pPr>
        <w:pStyle w:val="ListParagraph"/>
        <w:numPr>
          <w:ilvl w:val="0"/>
          <w:numId w:val="15"/>
        </w:numPr>
        <w:spacing w:before="100" w:beforeAutospacing="1" w:after="100" w:afterAutospacing="1" w:line="360" w:lineRule="auto"/>
        <w:jc w:val="both"/>
        <w:rPr>
          <w:ins w:id="830" w:author="Asad" w:date="2024-12-01T12:21:00Z"/>
          <w:rFonts w:eastAsia="Times New Roman" w:cs="Times New Roman"/>
          <w:color w:val="auto"/>
          <w:szCs w:val="24"/>
          <w:rPrChange w:id="831" w:author="Asad" w:date="2024-12-01T12:25:00Z">
            <w:rPr>
              <w:ins w:id="832" w:author="Asad" w:date="2024-12-01T12:21:00Z"/>
            </w:rPr>
          </w:rPrChange>
        </w:rPr>
        <w:pPrChange w:id="833" w:author="Asad" w:date="2024-12-01T14:18:00Z">
          <w:pPr>
            <w:spacing w:before="100" w:beforeAutospacing="1" w:after="100" w:afterAutospacing="1" w:line="240" w:lineRule="auto"/>
          </w:pPr>
        </w:pPrChange>
      </w:pPr>
      <w:ins w:id="834" w:author="Asad" w:date="2024-12-01T12:21:00Z">
        <w:r w:rsidRPr="004B527B">
          <w:rPr>
            <w:rFonts w:eastAsia="Times New Roman" w:cs="Times New Roman"/>
            <w:color w:val="auto"/>
            <w:szCs w:val="24"/>
            <w:rPrChange w:id="835" w:author="Asad" w:date="2024-12-01T12:25:00Z">
              <w:rPr/>
            </w:rPrChange>
          </w:rPr>
          <w:t>Figures and Tables: Properly captioned and referenced within the text.</w:t>
        </w:r>
      </w:ins>
    </w:p>
    <w:p w14:paraId="3ED9C3FA" w14:textId="58DADA75" w:rsidR="00F75CB6" w:rsidRDefault="001E133D">
      <w:pPr>
        <w:pStyle w:val="Heading2"/>
        <w:numPr>
          <w:ilvl w:val="1"/>
          <w:numId w:val="2"/>
        </w:numPr>
        <w:rPr>
          <w:ins w:id="836" w:author="Asad" w:date="2024-12-01T12:33:00Z"/>
        </w:rPr>
        <w:pPrChange w:id="837" w:author="Asad" w:date="2024-12-01T12:33:00Z">
          <w:pPr>
            <w:pStyle w:val="Heading2"/>
          </w:pPr>
        </w:pPrChange>
      </w:pPr>
      <w:ins w:id="838" w:author="Asad" w:date="2024-12-01T12:33:00Z">
        <w:r>
          <w:t xml:space="preserve"> </w:t>
        </w:r>
      </w:ins>
      <w:ins w:id="839" w:author="Asad" w:date="2024-12-01T12:31:00Z">
        <w:r>
          <w:t xml:space="preserve">References and Acknowledgements </w:t>
        </w:r>
      </w:ins>
    </w:p>
    <w:p w14:paraId="166FD9B3" w14:textId="77777777" w:rsidR="001E133D" w:rsidRPr="001E133D" w:rsidRDefault="001E133D">
      <w:pPr>
        <w:rPr>
          <w:ins w:id="840" w:author="Asad" w:date="2024-12-01T12:33:00Z"/>
          <w:b/>
          <w:bCs/>
          <w:rPrChange w:id="841" w:author="Asad" w:date="2024-12-01T12:33:00Z">
            <w:rPr>
              <w:ins w:id="842" w:author="Asad" w:date="2024-12-01T12:33:00Z"/>
            </w:rPr>
          </w:rPrChange>
        </w:rPr>
        <w:pPrChange w:id="843" w:author="Asad" w:date="2024-12-01T12:33:00Z">
          <w:pPr>
            <w:pStyle w:val="ListParagraph"/>
            <w:numPr>
              <w:numId w:val="2"/>
            </w:numPr>
            <w:spacing w:before="100" w:beforeAutospacing="1" w:after="100" w:afterAutospacing="1" w:line="240" w:lineRule="auto"/>
            <w:ind w:left="360" w:hanging="360"/>
          </w:pPr>
        </w:pPrChange>
      </w:pPr>
      <w:ins w:id="844" w:author="Asad" w:date="2024-12-01T12:33:00Z">
        <w:r w:rsidRPr="001E133D">
          <w:rPr>
            <w:b/>
            <w:bCs/>
            <w:rPrChange w:id="845" w:author="Asad" w:date="2024-12-01T12:33:00Z">
              <w:rPr/>
            </w:rPrChange>
          </w:rPr>
          <w:t>References</w:t>
        </w:r>
      </w:ins>
    </w:p>
    <w:p w14:paraId="5BFF76A0" w14:textId="77777777" w:rsidR="001E133D" w:rsidRPr="001E133D" w:rsidRDefault="001E133D">
      <w:pPr>
        <w:pStyle w:val="ListParagraph"/>
        <w:numPr>
          <w:ilvl w:val="0"/>
          <w:numId w:val="17"/>
        </w:numPr>
        <w:spacing w:line="360" w:lineRule="auto"/>
        <w:jc w:val="both"/>
        <w:rPr>
          <w:ins w:id="846" w:author="Asad" w:date="2024-12-01T12:33:00Z"/>
        </w:rPr>
        <w:pPrChange w:id="847" w:author="Asad" w:date="2024-12-01T14:18:00Z">
          <w:pPr>
            <w:pStyle w:val="ListParagraph"/>
            <w:numPr>
              <w:numId w:val="2"/>
            </w:numPr>
            <w:spacing w:before="100" w:beforeAutospacing="1" w:after="100" w:afterAutospacing="1" w:line="240" w:lineRule="auto"/>
            <w:ind w:left="360" w:hanging="360"/>
          </w:pPr>
        </w:pPrChange>
      </w:pPr>
      <w:ins w:id="848" w:author="Asad" w:date="2024-12-01T12:33:00Z">
        <w:r w:rsidRPr="001E133D">
          <w:t>IEEE Software Requirements Specification Standards.</w:t>
        </w:r>
      </w:ins>
    </w:p>
    <w:p w14:paraId="7276C6B7" w14:textId="233C814C" w:rsidR="001E133D" w:rsidRPr="001E133D" w:rsidRDefault="001E133D">
      <w:pPr>
        <w:pStyle w:val="ListParagraph"/>
        <w:numPr>
          <w:ilvl w:val="0"/>
          <w:numId w:val="17"/>
        </w:numPr>
        <w:spacing w:line="360" w:lineRule="auto"/>
        <w:jc w:val="both"/>
        <w:rPr>
          <w:ins w:id="849" w:author="Asad" w:date="2024-12-01T12:33:00Z"/>
        </w:rPr>
        <w:pPrChange w:id="850" w:author="Asad" w:date="2024-12-01T14:18:00Z">
          <w:pPr>
            <w:pStyle w:val="ListParagraph"/>
            <w:numPr>
              <w:numId w:val="2"/>
            </w:numPr>
            <w:spacing w:before="100" w:beforeAutospacing="1" w:after="100" w:afterAutospacing="1" w:line="240" w:lineRule="auto"/>
            <w:ind w:left="360" w:hanging="360"/>
          </w:pPr>
        </w:pPrChange>
      </w:pPr>
      <w:ins w:id="851" w:author="Asad" w:date="2024-12-01T12:33:00Z">
        <w:r w:rsidRPr="001E133D">
          <w:t>FYDP Documentation Formatting Style</w:t>
        </w:r>
      </w:ins>
      <w:ins w:id="852" w:author="Asad" w:date="2024-12-01T12:37:00Z">
        <w:r>
          <w:t xml:space="preserve"> from </w:t>
        </w:r>
      </w:ins>
      <w:ins w:id="853" w:author="Asad" w:date="2024-12-01T12:33:00Z">
        <w:r w:rsidRPr="001E133D">
          <w:t>HITEC University Taxila guidelines for documentation formatting (Version 2024).</w:t>
        </w:r>
      </w:ins>
    </w:p>
    <w:p w14:paraId="51B25E94" w14:textId="77777777" w:rsidR="001E133D" w:rsidRPr="001E133D" w:rsidRDefault="001E133D">
      <w:pPr>
        <w:pStyle w:val="ListParagraph"/>
        <w:numPr>
          <w:ilvl w:val="0"/>
          <w:numId w:val="17"/>
        </w:numPr>
        <w:spacing w:line="360" w:lineRule="auto"/>
        <w:jc w:val="both"/>
        <w:rPr>
          <w:ins w:id="854" w:author="Asad" w:date="2024-12-01T12:33:00Z"/>
        </w:rPr>
        <w:pPrChange w:id="855" w:author="Asad" w:date="2024-12-01T14:18:00Z">
          <w:pPr>
            <w:pStyle w:val="ListParagraph"/>
            <w:numPr>
              <w:numId w:val="2"/>
            </w:numPr>
            <w:spacing w:before="100" w:beforeAutospacing="1" w:after="100" w:afterAutospacing="1" w:line="240" w:lineRule="auto"/>
            <w:ind w:left="360" w:hanging="360"/>
          </w:pPr>
        </w:pPrChange>
      </w:pPr>
      <w:ins w:id="856" w:author="Asad" w:date="2024-12-01T12:33:00Z">
        <w:r w:rsidRPr="001E133D">
          <w:t>APA Referencing Guidelines for scholarly citations and references.</w:t>
        </w:r>
      </w:ins>
    </w:p>
    <w:p w14:paraId="51856D74" w14:textId="77777777" w:rsidR="001E133D" w:rsidRPr="001E133D" w:rsidRDefault="001E133D">
      <w:pPr>
        <w:jc w:val="both"/>
        <w:rPr>
          <w:ins w:id="857" w:author="Asad" w:date="2024-12-01T12:33:00Z"/>
          <w:b/>
          <w:bCs/>
          <w:rPrChange w:id="858" w:author="Asad" w:date="2024-12-01T12:35:00Z">
            <w:rPr>
              <w:ins w:id="859" w:author="Asad" w:date="2024-12-01T12:33:00Z"/>
            </w:rPr>
          </w:rPrChange>
        </w:rPr>
        <w:pPrChange w:id="860" w:author="Asad" w:date="2024-12-01T14:18:00Z">
          <w:pPr>
            <w:pStyle w:val="ListParagraph"/>
            <w:numPr>
              <w:numId w:val="2"/>
            </w:numPr>
            <w:spacing w:before="100" w:beforeAutospacing="1" w:after="100" w:afterAutospacing="1" w:line="240" w:lineRule="auto"/>
            <w:ind w:left="360" w:hanging="360"/>
          </w:pPr>
        </w:pPrChange>
      </w:pPr>
      <w:ins w:id="861" w:author="Asad" w:date="2024-12-01T12:33:00Z">
        <w:r w:rsidRPr="001E133D">
          <w:rPr>
            <w:b/>
            <w:bCs/>
            <w:rPrChange w:id="862" w:author="Asad" w:date="2024-12-01T12:35:00Z">
              <w:rPr/>
            </w:rPrChange>
          </w:rPr>
          <w:lastRenderedPageBreak/>
          <w:t>Web Resources</w:t>
        </w:r>
      </w:ins>
    </w:p>
    <w:p w14:paraId="69745E45" w14:textId="17FA9682" w:rsidR="001E133D" w:rsidRDefault="001E133D">
      <w:pPr>
        <w:jc w:val="both"/>
        <w:rPr>
          <w:ins w:id="863" w:author="Asad" w:date="2024-12-01T12:37:00Z"/>
        </w:rPr>
        <w:pPrChange w:id="864" w:author="Asad" w:date="2024-12-01T14:18:00Z">
          <w:pPr/>
        </w:pPrChange>
      </w:pPr>
      <w:ins w:id="865" w:author="Asad" w:date="2024-12-01T12:33:00Z">
        <w:r w:rsidRPr="001E133D">
          <w:t>University Admission Portals for Pakistan</w:t>
        </w:r>
      </w:ins>
      <w:ins w:id="866" w:author="Asad" w:date="2024-12-01T12:37:00Z">
        <w:r>
          <w:t xml:space="preserve"> for</w:t>
        </w:r>
      </w:ins>
      <w:ins w:id="867" w:author="Asad" w:date="2024-12-01T12:33:00Z">
        <w:r w:rsidRPr="001E133D">
          <w:t xml:space="preserve"> </w:t>
        </w:r>
      </w:ins>
      <w:ins w:id="868" w:author="Asad" w:date="2024-12-01T12:37:00Z">
        <w:r>
          <w:t>l</w:t>
        </w:r>
      </w:ins>
      <w:ins w:id="869" w:author="Asad" w:date="2024-12-01T12:33:00Z">
        <w:r w:rsidRPr="001E133D">
          <w:t>inks provided in the respective recommendations.</w:t>
        </w:r>
      </w:ins>
    </w:p>
    <w:p w14:paraId="3C0BBC2E" w14:textId="77777777" w:rsidR="001E133D" w:rsidRPr="001E133D" w:rsidRDefault="001E133D">
      <w:pPr>
        <w:jc w:val="both"/>
        <w:rPr>
          <w:ins w:id="870" w:author="Asad" w:date="2024-12-01T12:33:00Z"/>
        </w:rPr>
        <w:pPrChange w:id="871" w:author="Asad" w:date="2024-12-01T14:18:00Z">
          <w:pPr>
            <w:pStyle w:val="ListParagraph"/>
            <w:numPr>
              <w:numId w:val="2"/>
            </w:numPr>
            <w:spacing w:before="100" w:beforeAutospacing="1" w:after="100" w:afterAutospacing="1" w:line="240" w:lineRule="auto"/>
            <w:ind w:left="360" w:hanging="360"/>
          </w:pPr>
        </w:pPrChange>
      </w:pPr>
    </w:p>
    <w:p w14:paraId="30517EEB" w14:textId="77777777" w:rsidR="001E133D" w:rsidRPr="001E133D" w:rsidRDefault="001E133D">
      <w:pPr>
        <w:jc w:val="both"/>
        <w:rPr>
          <w:ins w:id="872" w:author="Asad" w:date="2024-12-01T12:33:00Z"/>
          <w:b/>
          <w:bCs/>
          <w:rPrChange w:id="873" w:author="Asad" w:date="2024-12-01T12:35:00Z">
            <w:rPr>
              <w:ins w:id="874" w:author="Asad" w:date="2024-12-01T12:33:00Z"/>
            </w:rPr>
          </w:rPrChange>
        </w:rPr>
        <w:pPrChange w:id="875" w:author="Asad" w:date="2024-12-01T14:18:00Z">
          <w:pPr>
            <w:pStyle w:val="ListParagraph"/>
            <w:numPr>
              <w:numId w:val="2"/>
            </w:numPr>
            <w:spacing w:before="100" w:beforeAutospacing="1" w:after="100" w:afterAutospacing="1" w:line="240" w:lineRule="auto"/>
            <w:ind w:left="360" w:hanging="360"/>
          </w:pPr>
        </w:pPrChange>
      </w:pPr>
      <w:ins w:id="876" w:author="Asad" w:date="2024-12-01T12:33:00Z">
        <w:r w:rsidRPr="001E133D">
          <w:rPr>
            <w:b/>
            <w:bCs/>
            <w:rPrChange w:id="877" w:author="Asad" w:date="2024-12-01T12:35:00Z">
              <w:rPr/>
            </w:rPrChange>
          </w:rPr>
          <w:t>Acknowledgments</w:t>
        </w:r>
      </w:ins>
    </w:p>
    <w:p w14:paraId="417ECEE5" w14:textId="25A9B665" w:rsidR="001E133D" w:rsidRPr="001E133D" w:rsidRDefault="001E133D">
      <w:pPr>
        <w:pStyle w:val="ListParagraph"/>
        <w:numPr>
          <w:ilvl w:val="0"/>
          <w:numId w:val="16"/>
        </w:numPr>
        <w:spacing w:line="360" w:lineRule="auto"/>
        <w:jc w:val="both"/>
        <w:rPr>
          <w:ins w:id="878" w:author="Asad" w:date="2024-12-01T12:33:00Z"/>
        </w:rPr>
        <w:pPrChange w:id="879" w:author="Asad" w:date="2024-12-01T14:18:00Z">
          <w:pPr>
            <w:pStyle w:val="ListParagraph"/>
            <w:numPr>
              <w:numId w:val="2"/>
            </w:numPr>
            <w:spacing w:before="100" w:beforeAutospacing="1" w:after="100" w:afterAutospacing="1" w:line="240" w:lineRule="auto"/>
            <w:ind w:left="360" w:hanging="360"/>
          </w:pPr>
        </w:pPrChange>
      </w:pPr>
      <w:ins w:id="880" w:author="Asad" w:date="2024-12-01T12:33:00Z">
        <w:r w:rsidRPr="001E133D">
          <w:t>Department of Computer Science, HITEC University Taxila</w:t>
        </w:r>
      </w:ins>
      <w:ins w:id="881" w:author="Asad" w:date="2024-12-01T12:37:00Z">
        <w:r>
          <w:t xml:space="preserve"> </w:t>
        </w:r>
      </w:ins>
      <w:ins w:id="882" w:author="Asad" w:date="2024-12-01T12:33:00Z">
        <w:r w:rsidRPr="001E133D">
          <w:t>for providing academic guidance and formatting standards.</w:t>
        </w:r>
      </w:ins>
    </w:p>
    <w:p w14:paraId="38D3F2A5" w14:textId="0A63AF3D" w:rsidR="001E133D" w:rsidRPr="001E133D" w:rsidRDefault="001E133D">
      <w:pPr>
        <w:pStyle w:val="ListParagraph"/>
        <w:numPr>
          <w:ilvl w:val="0"/>
          <w:numId w:val="16"/>
        </w:numPr>
        <w:spacing w:line="360" w:lineRule="auto"/>
        <w:jc w:val="both"/>
        <w:rPr>
          <w:ins w:id="883" w:author="Asad" w:date="2024-12-01T12:33:00Z"/>
        </w:rPr>
        <w:pPrChange w:id="884" w:author="Asad" w:date="2024-12-01T14:18:00Z">
          <w:pPr>
            <w:pStyle w:val="ListParagraph"/>
            <w:numPr>
              <w:numId w:val="2"/>
            </w:numPr>
            <w:spacing w:before="100" w:beforeAutospacing="1" w:after="100" w:afterAutospacing="1" w:line="240" w:lineRule="auto"/>
            <w:ind w:left="360" w:hanging="360"/>
          </w:pPr>
        </w:pPrChange>
      </w:pPr>
      <w:ins w:id="885" w:author="Asad" w:date="2024-12-01T12:33:00Z">
        <w:r w:rsidRPr="001E133D">
          <w:t>Instructor and TA</w:t>
        </w:r>
      </w:ins>
      <w:ins w:id="886" w:author="Asad" w:date="2024-12-01T12:38:00Z">
        <w:r>
          <w:t xml:space="preserve"> f</w:t>
        </w:r>
      </w:ins>
      <w:ins w:id="887" w:author="Asad" w:date="2024-12-01T12:33:00Z">
        <w:r w:rsidRPr="001E133D">
          <w:t>or continuous support and feedback during the documentation process.</w:t>
        </w:r>
      </w:ins>
    </w:p>
    <w:p w14:paraId="36107A69" w14:textId="77777777" w:rsidR="001E133D" w:rsidRPr="001E133D" w:rsidRDefault="001E133D">
      <w:pPr>
        <w:pStyle w:val="ListParagraph"/>
        <w:numPr>
          <w:ilvl w:val="0"/>
          <w:numId w:val="16"/>
        </w:numPr>
        <w:spacing w:line="360" w:lineRule="auto"/>
        <w:jc w:val="both"/>
        <w:rPr>
          <w:ins w:id="888" w:author="Asad" w:date="2024-12-01T12:33:00Z"/>
        </w:rPr>
        <w:pPrChange w:id="889" w:author="Asad" w:date="2024-12-01T14:18:00Z">
          <w:pPr>
            <w:pStyle w:val="ListParagraph"/>
            <w:numPr>
              <w:numId w:val="2"/>
            </w:numPr>
            <w:spacing w:before="100" w:beforeAutospacing="1" w:after="100" w:afterAutospacing="1" w:line="240" w:lineRule="auto"/>
            <w:ind w:left="360" w:hanging="360"/>
          </w:pPr>
        </w:pPrChange>
      </w:pPr>
      <w:ins w:id="890" w:author="Asad" w:date="2024-12-01T12:33:00Z">
        <w:r w:rsidRPr="001E133D">
          <w:t>Data providers and contributors for sharing valuable datasets used in trend analysis and recommendation systems.</w:t>
        </w:r>
      </w:ins>
    </w:p>
    <w:p w14:paraId="7F26626E" w14:textId="11D57241" w:rsidR="003C702F" w:rsidRPr="000E057A" w:rsidRDefault="00D678BE" w:rsidP="003C702F">
      <w:pPr>
        <w:pStyle w:val="Heading1"/>
        <w:numPr>
          <w:ilvl w:val="0"/>
          <w:numId w:val="2"/>
        </w:numPr>
        <w:shd w:val="clear" w:color="auto" w:fill="595959" w:themeFill="text1" w:themeFillTint="A6"/>
        <w:jc w:val="center"/>
        <w:rPr>
          <w:ins w:id="891" w:author="Asad" w:date="2024-12-01T12:39:00Z"/>
          <w:color w:val="FFFFFF" w:themeColor="background1"/>
          <w:sz w:val="36"/>
          <w:szCs w:val="36"/>
        </w:rPr>
      </w:pPr>
      <w:ins w:id="892" w:author="Asad" w:date="2024-12-01T12:39:00Z">
        <w:r>
          <w:rPr>
            <w:color w:val="FFFFFF" w:themeColor="background1"/>
            <w:sz w:val="36"/>
            <w:szCs w:val="36"/>
          </w:rPr>
          <w:t>Overall Description</w:t>
        </w:r>
      </w:ins>
    </w:p>
    <w:p w14:paraId="307AA49F" w14:textId="448CE834" w:rsidR="001E133D" w:rsidRDefault="001E133D" w:rsidP="001E133D">
      <w:pPr>
        <w:rPr>
          <w:ins w:id="893" w:author="Asad" w:date="2024-12-01T12:39:00Z"/>
        </w:rPr>
      </w:pPr>
    </w:p>
    <w:p w14:paraId="6CB4DC65" w14:textId="3BCE635C" w:rsidR="00D678BE" w:rsidRDefault="00D678BE" w:rsidP="00D678BE">
      <w:pPr>
        <w:pStyle w:val="Heading2"/>
        <w:rPr>
          <w:ins w:id="894" w:author="Asad" w:date="2024-12-01T14:17:00Z"/>
        </w:rPr>
      </w:pPr>
      <w:ins w:id="895" w:author="Asad" w:date="2024-12-01T12:39:00Z">
        <w:r>
          <w:t>2.</w:t>
        </w:r>
      </w:ins>
      <w:ins w:id="896" w:author="Asad" w:date="2024-12-01T12:40:00Z">
        <w:r>
          <w:t xml:space="preserve">1 </w:t>
        </w:r>
      </w:ins>
      <w:ins w:id="897" w:author="Asad" w:date="2024-12-01T12:39:00Z">
        <w:r>
          <w:t>Project Overview</w:t>
        </w:r>
      </w:ins>
    </w:p>
    <w:p w14:paraId="4F210D3A" w14:textId="38B97F88" w:rsidR="00857CB6" w:rsidRPr="00857CB6" w:rsidRDefault="00857CB6">
      <w:pPr>
        <w:spacing w:before="100" w:beforeAutospacing="1" w:after="100" w:afterAutospacing="1" w:line="360" w:lineRule="auto"/>
        <w:jc w:val="both"/>
        <w:rPr>
          <w:ins w:id="898" w:author="Asad" w:date="2024-12-01T14:17:00Z"/>
          <w:rFonts w:eastAsia="Times New Roman" w:cs="Times New Roman"/>
          <w:color w:val="auto"/>
          <w:szCs w:val="24"/>
        </w:rPr>
        <w:pPrChange w:id="899" w:author="Asad" w:date="2024-12-02T18:03:00Z">
          <w:pPr>
            <w:spacing w:before="100" w:beforeAutospacing="1" w:after="100" w:afterAutospacing="1" w:line="240" w:lineRule="auto"/>
          </w:pPr>
        </w:pPrChange>
      </w:pPr>
      <w:ins w:id="900" w:author="Asad" w:date="2024-12-01T14:17:00Z">
        <w:r w:rsidRPr="00857CB6">
          <w:rPr>
            <w:rFonts w:eastAsia="Times New Roman" w:cs="Times New Roman"/>
            <w:color w:val="auto"/>
            <w:szCs w:val="24"/>
          </w:rPr>
          <w:t>The Counseling Platform for Students in Pakistan is a self-contained, web-based application designed to address the challenges students face after completing their 12th grade. It is a new initiative aimed at providing personalized field and university recommendations based on academic performance, interests and current field trends. Unlike traditional career counseling systems which often rely on manual processes or generic advice, this platform leverages data-driven insights and visualizations to make informed, personalized recommendations.</w:t>
        </w:r>
      </w:ins>
    </w:p>
    <w:p w14:paraId="4205434F" w14:textId="4C9E1288" w:rsidR="00857CB6" w:rsidRPr="00857CB6" w:rsidRDefault="00857CB6">
      <w:pPr>
        <w:spacing w:before="100" w:beforeAutospacing="1" w:after="100" w:afterAutospacing="1" w:line="360" w:lineRule="auto"/>
        <w:jc w:val="both"/>
        <w:rPr>
          <w:ins w:id="901" w:author="Asad" w:date="2024-12-01T14:17:00Z"/>
          <w:rFonts w:eastAsia="Times New Roman" w:cs="Times New Roman"/>
          <w:color w:val="auto"/>
          <w:szCs w:val="24"/>
        </w:rPr>
        <w:pPrChange w:id="902" w:author="Asad" w:date="2024-12-02T18:03:00Z">
          <w:pPr>
            <w:spacing w:before="100" w:beforeAutospacing="1" w:after="100" w:afterAutospacing="1" w:line="240" w:lineRule="auto"/>
          </w:pPr>
        </w:pPrChange>
      </w:pPr>
      <w:ins w:id="903" w:author="Asad" w:date="2024-12-01T14:17:00Z">
        <w:r w:rsidRPr="00857CB6">
          <w:rPr>
            <w:rFonts w:eastAsia="Times New Roman" w:cs="Times New Roman"/>
            <w:color w:val="auto"/>
            <w:szCs w:val="24"/>
          </w:rPr>
          <w:t>The platform integrates multiple subsystems including user data collection, field recommendation algorithms, university matching and trend analysis dashboards. It interacts with external data sources such as historical university merit aggregates (2018–2024) and global field demand statistics ensuring relevance and accuracy. The system also interfaces with university admission portals to provide students with application links and deadlines making the admission process more accessible.</w:t>
        </w:r>
      </w:ins>
    </w:p>
    <w:p w14:paraId="5EF41459" w14:textId="77777777" w:rsidR="00857CB6" w:rsidRPr="00857CB6" w:rsidRDefault="00857CB6">
      <w:pPr>
        <w:spacing w:before="100" w:beforeAutospacing="1" w:after="100" w:afterAutospacing="1" w:line="240" w:lineRule="auto"/>
        <w:jc w:val="both"/>
        <w:rPr>
          <w:ins w:id="904" w:author="Asad" w:date="2024-12-01T14:17:00Z"/>
          <w:rFonts w:eastAsia="Times New Roman" w:cs="Times New Roman"/>
          <w:color w:val="auto"/>
          <w:szCs w:val="24"/>
        </w:rPr>
        <w:pPrChange w:id="905" w:author="Asad" w:date="2024-12-02T18:03:00Z">
          <w:pPr>
            <w:spacing w:before="100" w:beforeAutospacing="1" w:after="100" w:afterAutospacing="1" w:line="240" w:lineRule="auto"/>
          </w:pPr>
        </w:pPrChange>
      </w:pPr>
      <w:ins w:id="906" w:author="Asad" w:date="2024-12-01T14:17:00Z">
        <w:r w:rsidRPr="00857CB6">
          <w:rPr>
            <w:rFonts w:eastAsia="Times New Roman" w:cs="Times New Roman"/>
            <w:color w:val="auto"/>
            <w:szCs w:val="24"/>
          </w:rPr>
          <w:t>The platform operates in the following context:</w:t>
        </w:r>
      </w:ins>
    </w:p>
    <w:p w14:paraId="54BD94B0" w14:textId="77777777" w:rsidR="00857CB6" w:rsidRPr="00857CB6" w:rsidRDefault="00857CB6">
      <w:pPr>
        <w:pStyle w:val="ListParagraph"/>
        <w:numPr>
          <w:ilvl w:val="0"/>
          <w:numId w:val="18"/>
        </w:numPr>
        <w:spacing w:before="100" w:beforeAutospacing="1" w:after="100" w:afterAutospacing="1" w:line="360" w:lineRule="auto"/>
        <w:jc w:val="both"/>
        <w:rPr>
          <w:ins w:id="907" w:author="Asad" w:date="2024-12-01T14:17:00Z"/>
          <w:rFonts w:eastAsia="Times New Roman" w:cs="Times New Roman"/>
          <w:color w:val="auto"/>
          <w:szCs w:val="24"/>
          <w:rPrChange w:id="908" w:author="Asad" w:date="2024-12-01T14:19:00Z">
            <w:rPr>
              <w:ins w:id="909" w:author="Asad" w:date="2024-12-01T14:17:00Z"/>
            </w:rPr>
          </w:rPrChange>
        </w:rPr>
        <w:pPrChange w:id="910" w:author="Asad" w:date="2024-12-02T18:03:00Z">
          <w:pPr>
            <w:spacing w:before="100" w:beforeAutospacing="1" w:after="100" w:afterAutospacing="1" w:line="240" w:lineRule="auto"/>
          </w:pPr>
        </w:pPrChange>
      </w:pPr>
      <w:ins w:id="911" w:author="Asad" w:date="2024-12-01T14:17:00Z">
        <w:r w:rsidRPr="009C3E98">
          <w:rPr>
            <w:rFonts w:eastAsia="Times New Roman" w:cs="Times New Roman"/>
            <w:b/>
            <w:bCs/>
            <w:color w:val="auto"/>
            <w:szCs w:val="24"/>
            <w:rPrChange w:id="912" w:author="Asad" w:date="2024-12-01T14:19:00Z">
              <w:rPr/>
            </w:rPrChange>
          </w:rPr>
          <w:t>Input</w:t>
        </w:r>
        <w:r w:rsidRPr="00857CB6">
          <w:rPr>
            <w:rFonts w:eastAsia="Times New Roman" w:cs="Times New Roman"/>
            <w:color w:val="auto"/>
            <w:szCs w:val="24"/>
            <w:rPrChange w:id="913" w:author="Asad" w:date="2024-12-01T14:19:00Z">
              <w:rPr/>
            </w:rPrChange>
          </w:rPr>
          <w:t>: Student data (academic scores, study streams, interests) and external datasets (field trends, admission criteria).</w:t>
        </w:r>
      </w:ins>
    </w:p>
    <w:p w14:paraId="07FE1588" w14:textId="1144C19F" w:rsidR="00857CB6" w:rsidRPr="00857CB6" w:rsidRDefault="00857CB6">
      <w:pPr>
        <w:pStyle w:val="ListParagraph"/>
        <w:numPr>
          <w:ilvl w:val="0"/>
          <w:numId w:val="18"/>
        </w:numPr>
        <w:spacing w:before="100" w:beforeAutospacing="1" w:after="100" w:afterAutospacing="1" w:line="360" w:lineRule="auto"/>
        <w:jc w:val="both"/>
        <w:rPr>
          <w:ins w:id="914" w:author="Asad" w:date="2024-12-01T14:17:00Z"/>
          <w:rFonts w:eastAsia="Times New Roman" w:cs="Times New Roman"/>
          <w:color w:val="auto"/>
          <w:szCs w:val="24"/>
          <w:rPrChange w:id="915" w:author="Asad" w:date="2024-12-01T14:19:00Z">
            <w:rPr>
              <w:ins w:id="916" w:author="Asad" w:date="2024-12-01T14:17:00Z"/>
            </w:rPr>
          </w:rPrChange>
        </w:rPr>
        <w:pPrChange w:id="917" w:author="Asad" w:date="2024-12-02T18:03:00Z">
          <w:pPr>
            <w:spacing w:before="100" w:beforeAutospacing="1" w:after="100" w:afterAutospacing="1" w:line="240" w:lineRule="auto"/>
          </w:pPr>
        </w:pPrChange>
      </w:pPr>
      <w:ins w:id="918" w:author="Asad" w:date="2024-12-01T14:17:00Z">
        <w:r w:rsidRPr="009C3E98">
          <w:rPr>
            <w:rFonts w:eastAsia="Times New Roman" w:cs="Times New Roman"/>
            <w:b/>
            <w:bCs/>
            <w:color w:val="auto"/>
            <w:szCs w:val="24"/>
            <w:rPrChange w:id="919" w:author="Asad" w:date="2024-12-01T14:19:00Z">
              <w:rPr/>
            </w:rPrChange>
          </w:rPr>
          <w:lastRenderedPageBreak/>
          <w:t>Processing</w:t>
        </w:r>
        <w:r w:rsidRPr="00857CB6">
          <w:rPr>
            <w:rFonts w:eastAsia="Times New Roman" w:cs="Times New Roman"/>
            <w:color w:val="auto"/>
            <w:szCs w:val="24"/>
            <w:rPrChange w:id="920" w:author="Asad" w:date="2024-12-01T14:19:00Z">
              <w:rPr/>
            </w:rPrChange>
          </w:rPr>
          <w:t>: Aggregate calculation, field matching, trend visualization and recommendation generation.</w:t>
        </w:r>
      </w:ins>
    </w:p>
    <w:p w14:paraId="398CC3F8" w14:textId="73A61554" w:rsidR="00857CB6" w:rsidRDefault="00857CB6">
      <w:pPr>
        <w:pStyle w:val="ListParagraph"/>
        <w:numPr>
          <w:ilvl w:val="0"/>
          <w:numId w:val="18"/>
        </w:numPr>
        <w:spacing w:before="100" w:beforeAutospacing="1" w:after="100" w:afterAutospacing="1" w:line="360" w:lineRule="auto"/>
        <w:jc w:val="both"/>
        <w:rPr>
          <w:ins w:id="921" w:author="Asad" w:date="2024-12-01T14:43:00Z"/>
          <w:rFonts w:eastAsia="Times New Roman" w:cs="Times New Roman"/>
          <w:color w:val="auto"/>
          <w:szCs w:val="24"/>
        </w:rPr>
        <w:pPrChange w:id="922" w:author="Asad" w:date="2024-12-02T18:03:00Z">
          <w:pPr>
            <w:pStyle w:val="ListParagraph"/>
            <w:numPr>
              <w:numId w:val="18"/>
            </w:numPr>
            <w:spacing w:before="100" w:beforeAutospacing="1" w:after="100" w:afterAutospacing="1" w:line="360" w:lineRule="auto"/>
            <w:ind w:hanging="360"/>
          </w:pPr>
        </w:pPrChange>
      </w:pPr>
      <w:ins w:id="923" w:author="Asad" w:date="2024-12-01T14:17:00Z">
        <w:r w:rsidRPr="009C3E98">
          <w:rPr>
            <w:rFonts w:eastAsia="Times New Roman" w:cs="Times New Roman"/>
            <w:b/>
            <w:bCs/>
            <w:color w:val="auto"/>
            <w:szCs w:val="24"/>
            <w:rPrChange w:id="924" w:author="Asad" w:date="2024-12-01T14:19:00Z">
              <w:rPr/>
            </w:rPrChange>
          </w:rPr>
          <w:t>Output</w:t>
        </w:r>
        <w:r w:rsidRPr="00857CB6">
          <w:rPr>
            <w:rFonts w:eastAsia="Times New Roman" w:cs="Times New Roman"/>
            <w:color w:val="auto"/>
            <w:szCs w:val="24"/>
            <w:rPrChange w:id="925" w:author="Asad" w:date="2024-12-01T14:19:00Z">
              <w:rPr/>
            </w:rPrChange>
          </w:rPr>
          <w:t>: Personalized field and university recommendations, trend insights and comparison visualizations.</w:t>
        </w:r>
      </w:ins>
    </w:p>
    <w:p w14:paraId="458D2283" w14:textId="5271E41D" w:rsidR="00EF503D" w:rsidRDefault="00EF503D" w:rsidP="00EF503D">
      <w:pPr>
        <w:pStyle w:val="ListParagraph"/>
        <w:spacing w:before="100" w:beforeAutospacing="1" w:after="100" w:afterAutospacing="1" w:line="360" w:lineRule="auto"/>
        <w:rPr>
          <w:ins w:id="926" w:author="Asad" w:date="2024-12-01T14:44:00Z"/>
          <w:rFonts w:eastAsia="Times New Roman" w:cs="Times New Roman"/>
          <w:b/>
          <w:bCs/>
          <w:color w:val="auto"/>
          <w:szCs w:val="24"/>
        </w:rPr>
      </w:pPr>
    </w:p>
    <w:p w14:paraId="442C6EF5" w14:textId="6A56FC04" w:rsidR="00D5743B" w:rsidRDefault="00D5743B" w:rsidP="00D5743B">
      <w:pPr>
        <w:pStyle w:val="Caption"/>
        <w:keepNext/>
        <w:jc w:val="center"/>
        <w:rPr>
          <w:ins w:id="927" w:author="Asad Shah" w:date="2025-01-01T18:08:00Z"/>
        </w:rPr>
        <w:pPrChange w:id="928" w:author="Asad Shah" w:date="2025-01-01T18:08:00Z">
          <w:pPr>
            <w:pStyle w:val="Caption"/>
          </w:pPr>
        </w:pPrChange>
      </w:pPr>
      <w:ins w:id="929" w:author="Asad Shah" w:date="2025-01-01T18:08:00Z">
        <w:r>
          <w:t xml:space="preserve">Figure </w:t>
        </w:r>
        <w:r>
          <w:fldChar w:fldCharType="begin"/>
        </w:r>
        <w:r>
          <w:instrText xml:space="preserve"> SEQ Figure \* ARABIC </w:instrText>
        </w:r>
      </w:ins>
      <w:r>
        <w:fldChar w:fldCharType="separate"/>
      </w:r>
      <w:ins w:id="930" w:author="Asad Shah" w:date="2025-01-01T21:41:00Z">
        <w:r w:rsidR="0092117D">
          <w:rPr>
            <w:noProof/>
          </w:rPr>
          <w:t>1</w:t>
        </w:r>
      </w:ins>
      <w:ins w:id="931" w:author="Asad Shah" w:date="2025-01-01T18:08:00Z">
        <w:r>
          <w:fldChar w:fldCharType="end"/>
        </w:r>
      </w:ins>
    </w:p>
    <w:p w14:paraId="76491548" w14:textId="77777777" w:rsidR="00EF503D" w:rsidRPr="00EF503D" w:rsidRDefault="00EF503D">
      <w:pPr>
        <w:spacing w:before="100" w:beforeAutospacing="1" w:after="100" w:afterAutospacing="1" w:line="360" w:lineRule="auto"/>
        <w:rPr>
          <w:ins w:id="932" w:author="Asad" w:date="2024-12-01T14:17:00Z"/>
          <w:rFonts w:eastAsia="Times New Roman" w:cs="Times New Roman"/>
          <w:color w:val="auto"/>
          <w:szCs w:val="24"/>
          <w:rPrChange w:id="933" w:author="Asad" w:date="2024-12-01T14:47:00Z">
            <w:rPr>
              <w:ins w:id="934" w:author="Asad" w:date="2024-12-01T14:17:00Z"/>
            </w:rPr>
          </w:rPrChange>
        </w:rPr>
        <w:pPrChange w:id="935" w:author="Asad" w:date="2024-12-01T14:47:00Z">
          <w:pPr>
            <w:spacing w:before="100" w:beforeAutospacing="1" w:after="100" w:afterAutospacing="1" w:line="240" w:lineRule="auto"/>
          </w:pPr>
        </w:pPrChange>
      </w:pPr>
      <w:ins w:id="936" w:author="Asad" w:date="2024-12-01T14:47:00Z">
        <w:r>
          <w:rPr>
            <w:noProof/>
          </w:rPr>
          <w:drawing>
            <wp:inline distT="0" distB="0" distL="0" distR="0" wp14:anchorId="5F2911B4" wp14:editId="53575967">
              <wp:extent cx="6242050" cy="366821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2074" r="2116" b="5817"/>
                      <a:stretch/>
                    </pic:blipFill>
                    <pic:spPr bwMode="auto">
                      <a:xfrm>
                        <a:off x="0" y="0"/>
                        <a:ext cx="6271945" cy="3685785"/>
                      </a:xfrm>
                      <a:prstGeom prst="rect">
                        <a:avLst/>
                      </a:prstGeom>
                      <a:ln>
                        <a:noFill/>
                      </a:ln>
                      <a:extLst>
                        <a:ext uri="{53640926-AAD7-44D8-BBD7-CCE9431645EC}">
                          <a14:shadowObscured xmlns:a14="http://schemas.microsoft.com/office/drawing/2010/main"/>
                        </a:ext>
                      </a:extLst>
                    </pic:spPr>
                  </pic:pic>
                </a:graphicData>
              </a:graphic>
            </wp:inline>
          </w:drawing>
        </w:r>
      </w:ins>
    </w:p>
    <w:p w14:paraId="303324C5" w14:textId="69E8D213" w:rsidR="00857CB6" w:rsidRDefault="002804F8">
      <w:pPr>
        <w:rPr>
          <w:ins w:id="937" w:author="Asad" w:date="2024-12-02T17:37:00Z"/>
          <w:rFonts w:eastAsiaTheme="majorEastAsia" w:cstheme="majorBidi"/>
          <w:b/>
          <w:color w:val="000000" w:themeColor="text1"/>
          <w:sz w:val="28"/>
          <w:szCs w:val="26"/>
        </w:rPr>
      </w:pPr>
      <w:ins w:id="938" w:author="Asad" w:date="2024-12-02T17:31:00Z">
        <w:r>
          <w:rPr>
            <w:rFonts w:eastAsiaTheme="majorEastAsia" w:cstheme="majorBidi"/>
            <w:b/>
            <w:color w:val="000000" w:themeColor="text1"/>
            <w:sz w:val="28"/>
            <w:szCs w:val="26"/>
          </w:rPr>
          <w:t>2.2 Product Functionality</w:t>
        </w:r>
      </w:ins>
    </w:p>
    <w:p w14:paraId="4E7A831B" w14:textId="7ECB34E2" w:rsidR="002804F8" w:rsidRPr="002804F8" w:rsidRDefault="002804F8">
      <w:pPr>
        <w:pStyle w:val="ListParagraph"/>
        <w:numPr>
          <w:ilvl w:val="0"/>
          <w:numId w:val="19"/>
        </w:numPr>
        <w:spacing w:before="100" w:beforeAutospacing="1" w:after="100" w:afterAutospacing="1" w:line="360" w:lineRule="auto"/>
        <w:jc w:val="both"/>
        <w:rPr>
          <w:ins w:id="939" w:author="Asad" w:date="2024-12-02T17:37:00Z"/>
          <w:rFonts w:eastAsia="Times New Roman" w:cs="Times New Roman"/>
          <w:color w:val="auto"/>
          <w:szCs w:val="24"/>
          <w:rPrChange w:id="940" w:author="Asad" w:date="2024-12-02T17:37:00Z">
            <w:rPr>
              <w:ins w:id="941" w:author="Asad" w:date="2024-12-02T17:37:00Z"/>
            </w:rPr>
          </w:rPrChange>
        </w:rPr>
        <w:pPrChange w:id="942" w:author="Asad" w:date="2024-12-02T17:37:00Z">
          <w:pPr>
            <w:spacing w:before="100" w:beforeAutospacing="1" w:after="100" w:afterAutospacing="1" w:line="240" w:lineRule="auto"/>
          </w:pPr>
        </w:pPrChange>
      </w:pPr>
      <w:ins w:id="943" w:author="Asad" w:date="2024-12-02T17:37:00Z">
        <w:r w:rsidRPr="002804F8">
          <w:rPr>
            <w:rFonts w:eastAsia="Times New Roman" w:cs="Times New Roman"/>
            <w:color w:val="auto"/>
            <w:szCs w:val="24"/>
            <w:rPrChange w:id="944" w:author="Asad" w:date="2024-12-02T17:37:00Z">
              <w:rPr/>
            </w:rPrChange>
          </w:rPr>
          <w:t>Collects user academic details, study streams, and interests for personalized</w:t>
        </w:r>
        <w:r>
          <w:rPr>
            <w:rFonts w:eastAsia="Times New Roman" w:cs="Times New Roman"/>
            <w:color w:val="auto"/>
            <w:szCs w:val="24"/>
          </w:rPr>
          <w:t xml:space="preserve"> </w:t>
        </w:r>
        <w:r w:rsidRPr="002804F8">
          <w:rPr>
            <w:rFonts w:eastAsia="Times New Roman" w:cs="Times New Roman"/>
            <w:color w:val="auto"/>
            <w:szCs w:val="24"/>
            <w:rPrChange w:id="945" w:author="Asad" w:date="2024-12-02T17:37:00Z">
              <w:rPr/>
            </w:rPrChange>
          </w:rPr>
          <w:t>recommendations.</w:t>
        </w:r>
      </w:ins>
    </w:p>
    <w:p w14:paraId="4D04772D" w14:textId="77777777" w:rsidR="002804F8" w:rsidRPr="002804F8" w:rsidRDefault="002804F8">
      <w:pPr>
        <w:pStyle w:val="ListParagraph"/>
        <w:numPr>
          <w:ilvl w:val="0"/>
          <w:numId w:val="19"/>
        </w:numPr>
        <w:spacing w:before="100" w:beforeAutospacing="1" w:after="100" w:afterAutospacing="1" w:line="360" w:lineRule="auto"/>
        <w:jc w:val="both"/>
        <w:rPr>
          <w:ins w:id="946" w:author="Asad" w:date="2024-12-02T17:37:00Z"/>
          <w:rFonts w:eastAsia="Times New Roman" w:cs="Times New Roman"/>
          <w:color w:val="auto"/>
          <w:szCs w:val="24"/>
          <w:rPrChange w:id="947" w:author="Asad" w:date="2024-12-02T17:37:00Z">
            <w:rPr>
              <w:ins w:id="948" w:author="Asad" w:date="2024-12-02T17:37:00Z"/>
            </w:rPr>
          </w:rPrChange>
        </w:rPr>
        <w:pPrChange w:id="949" w:author="Asad" w:date="2024-12-02T17:37:00Z">
          <w:pPr>
            <w:spacing w:before="100" w:beforeAutospacing="1" w:after="100" w:afterAutospacing="1" w:line="240" w:lineRule="auto"/>
          </w:pPr>
        </w:pPrChange>
      </w:pPr>
      <w:ins w:id="950" w:author="Asad" w:date="2024-12-02T17:37:00Z">
        <w:r w:rsidRPr="002804F8">
          <w:rPr>
            <w:rFonts w:eastAsia="Times New Roman" w:cs="Times New Roman"/>
            <w:color w:val="auto"/>
            <w:szCs w:val="24"/>
            <w:rPrChange w:id="951" w:author="Asad" w:date="2024-12-02T17:37:00Z">
              <w:rPr/>
            </w:rPrChange>
          </w:rPr>
          <w:t>Suggests suitable fields based on academic performance and preferences.</w:t>
        </w:r>
      </w:ins>
    </w:p>
    <w:p w14:paraId="3F5CE76B" w14:textId="77777777" w:rsidR="002804F8" w:rsidRPr="002804F8" w:rsidRDefault="002804F8">
      <w:pPr>
        <w:pStyle w:val="ListParagraph"/>
        <w:numPr>
          <w:ilvl w:val="0"/>
          <w:numId w:val="19"/>
        </w:numPr>
        <w:spacing w:before="100" w:beforeAutospacing="1" w:after="100" w:afterAutospacing="1" w:line="360" w:lineRule="auto"/>
        <w:jc w:val="both"/>
        <w:rPr>
          <w:ins w:id="952" w:author="Asad" w:date="2024-12-02T17:37:00Z"/>
          <w:rFonts w:eastAsia="Times New Roman" w:cs="Times New Roman"/>
          <w:color w:val="auto"/>
          <w:szCs w:val="24"/>
          <w:rPrChange w:id="953" w:author="Asad" w:date="2024-12-02T17:37:00Z">
            <w:rPr>
              <w:ins w:id="954" w:author="Asad" w:date="2024-12-02T17:37:00Z"/>
            </w:rPr>
          </w:rPrChange>
        </w:rPr>
        <w:pPrChange w:id="955" w:author="Asad" w:date="2024-12-02T17:37:00Z">
          <w:pPr>
            <w:spacing w:before="100" w:beforeAutospacing="1" w:after="100" w:afterAutospacing="1" w:line="240" w:lineRule="auto"/>
          </w:pPr>
        </w:pPrChange>
      </w:pPr>
      <w:ins w:id="956" w:author="Asad" w:date="2024-12-02T17:37:00Z">
        <w:r w:rsidRPr="002804F8">
          <w:rPr>
            <w:rFonts w:eastAsia="Times New Roman" w:cs="Times New Roman"/>
            <w:color w:val="auto"/>
            <w:szCs w:val="24"/>
            <w:rPrChange w:id="957" w:author="Asad" w:date="2024-12-02T17:37:00Z">
              <w:rPr/>
            </w:rPrChange>
          </w:rPr>
          <w:t>Recommends universities aligned with calculated aggregates and selected fields.</w:t>
        </w:r>
      </w:ins>
    </w:p>
    <w:p w14:paraId="6A26C730" w14:textId="77777777" w:rsidR="002804F8" w:rsidRPr="002804F8" w:rsidRDefault="002804F8">
      <w:pPr>
        <w:pStyle w:val="ListParagraph"/>
        <w:numPr>
          <w:ilvl w:val="0"/>
          <w:numId w:val="19"/>
        </w:numPr>
        <w:spacing w:before="100" w:beforeAutospacing="1" w:after="100" w:afterAutospacing="1" w:line="360" w:lineRule="auto"/>
        <w:jc w:val="both"/>
        <w:rPr>
          <w:ins w:id="958" w:author="Asad" w:date="2024-12-02T17:37:00Z"/>
          <w:rFonts w:eastAsia="Times New Roman" w:cs="Times New Roman"/>
          <w:color w:val="auto"/>
          <w:szCs w:val="24"/>
          <w:rPrChange w:id="959" w:author="Asad" w:date="2024-12-02T17:37:00Z">
            <w:rPr>
              <w:ins w:id="960" w:author="Asad" w:date="2024-12-02T17:37:00Z"/>
            </w:rPr>
          </w:rPrChange>
        </w:rPr>
        <w:pPrChange w:id="961" w:author="Asad" w:date="2024-12-02T17:37:00Z">
          <w:pPr>
            <w:spacing w:before="100" w:beforeAutospacing="1" w:after="100" w:afterAutospacing="1" w:line="240" w:lineRule="auto"/>
          </w:pPr>
        </w:pPrChange>
      </w:pPr>
      <w:ins w:id="962" w:author="Asad" w:date="2024-12-02T17:37:00Z">
        <w:r w:rsidRPr="002804F8">
          <w:rPr>
            <w:rFonts w:eastAsia="Times New Roman" w:cs="Times New Roman"/>
            <w:color w:val="auto"/>
            <w:szCs w:val="24"/>
            <w:rPrChange w:id="963" w:author="Asad" w:date="2024-12-02T17:37:00Z">
              <w:rPr/>
            </w:rPrChange>
          </w:rPr>
          <w:t>Displays field trends through visualizations based on historical data (2018–2024).</w:t>
        </w:r>
      </w:ins>
    </w:p>
    <w:p w14:paraId="6CB47C0A" w14:textId="54B8BE42" w:rsidR="002804F8" w:rsidRPr="002804F8" w:rsidRDefault="002804F8">
      <w:pPr>
        <w:pStyle w:val="ListParagraph"/>
        <w:numPr>
          <w:ilvl w:val="0"/>
          <w:numId w:val="19"/>
        </w:numPr>
        <w:spacing w:before="100" w:beforeAutospacing="1" w:after="100" w:afterAutospacing="1" w:line="360" w:lineRule="auto"/>
        <w:jc w:val="both"/>
        <w:rPr>
          <w:ins w:id="964" w:author="Asad" w:date="2024-12-02T17:37:00Z"/>
          <w:rFonts w:eastAsia="Times New Roman" w:cs="Times New Roman"/>
          <w:color w:val="auto"/>
          <w:szCs w:val="24"/>
          <w:rPrChange w:id="965" w:author="Asad" w:date="2024-12-02T17:37:00Z">
            <w:rPr>
              <w:ins w:id="966" w:author="Asad" w:date="2024-12-02T17:37:00Z"/>
            </w:rPr>
          </w:rPrChange>
        </w:rPr>
        <w:pPrChange w:id="967" w:author="Asad" w:date="2024-12-02T17:37:00Z">
          <w:pPr>
            <w:spacing w:before="100" w:beforeAutospacing="1" w:after="100" w:afterAutospacing="1" w:line="240" w:lineRule="auto"/>
          </w:pPr>
        </w:pPrChange>
      </w:pPr>
      <w:ins w:id="968" w:author="Asad" w:date="2024-12-02T17:37:00Z">
        <w:r w:rsidRPr="002804F8">
          <w:rPr>
            <w:rFonts w:eastAsia="Times New Roman" w:cs="Times New Roman"/>
            <w:color w:val="auto"/>
            <w:szCs w:val="24"/>
            <w:rPrChange w:id="969" w:author="Asad" w:date="2024-12-02T17:37:00Z">
              <w:rPr/>
            </w:rPrChange>
          </w:rPr>
          <w:t>Enables comparison of multiple fields regarding growth, demand and opportunities.</w:t>
        </w:r>
      </w:ins>
    </w:p>
    <w:p w14:paraId="63077248" w14:textId="77777777" w:rsidR="002804F8" w:rsidRPr="002804F8" w:rsidRDefault="002804F8">
      <w:pPr>
        <w:pStyle w:val="ListParagraph"/>
        <w:numPr>
          <w:ilvl w:val="0"/>
          <w:numId w:val="19"/>
        </w:numPr>
        <w:spacing w:before="100" w:beforeAutospacing="1" w:after="100" w:afterAutospacing="1" w:line="360" w:lineRule="auto"/>
        <w:jc w:val="both"/>
        <w:rPr>
          <w:ins w:id="970" w:author="Asad" w:date="2024-12-02T17:37:00Z"/>
          <w:rFonts w:eastAsia="Times New Roman" w:cs="Times New Roman"/>
          <w:color w:val="auto"/>
          <w:szCs w:val="24"/>
          <w:rPrChange w:id="971" w:author="Asad" w:date="2024-12-02T17:37:00Z">
            <w:rPr>
              <w:ins w:id="972" w:author="Asad" w:date="2024-12-02T17:37:00Z"/>
            </w:rPr>
          </w:rPrChange>
        </w:rPr>
        <w:pPrChange w:id="973" w:author="Asad" w:date="2024-12-02T17:37:00Z">
          <w:pPr>
            <w:spacing w:before="100" w:beforeAutospacing="1" w:after="100" w:afterAutospacing="1" w:line="240" w:lineRule="auto"/>
          </w:pPr>
        </w:pPrChange>
      </w:pPr>
      <w:ins w:id="974" w:author="Asad" w:date="2024-12-02T17:37:00Z">
        <w:r w:rsidRPr="002804F8">
          <w:rPr>
            <w:rFonts w:eastAsia="Times New Roman" w:cs="Times New Roman"/>
            <w:color w:val="auto"/>
            <w:szCs w:val="24"/>
            <w:rPrChange w:id="975" w:author="Asad" w:date="2024-12-02T17:37:00Z">
              <w:rPr/>
            </w:rPrChange>
          </w:rPr>
          <w:t>Shows global demand for fields to explore international career prospects.</w:t>
        </w:r>
      </w:ins>
    </w:p>
    <w:p w14:paraId="2FB82EAA" w14:textId="77777777" w:rsidR="002804F8" w:rsidRPr="002804F8" w:rsidRDefault="002804F8">
      <w:pPr>
        <w:pStyle w:val="ListParagraph"/>
        <w:numPr>
          <w:ilvl w:val="0"/>
          <w:numId w:val="19"/>
        </w:numPr>
        <w:spacing w:before="100" w:beforeAutospacing="1" w:after="100" w:afterAutospacing="1" w:line="360" w:lineRule="auto"/>
        <w:jc w:val="both"/>
        <w:rPr>
          <w:ins w:id="976" w:author="Asad" w:date="2024-12-02T17:37:00Z"/>
          <w:rFonts w:eastAsia="Times New Roman" w:cs="Times New Roman"/>
          <w:color w:val="auto"/>
          <w:szCs w:val="24"/>
          <w:rPrChange w:id="977" w:author="Asad" w:date="2024-12-02T17:37:00Z">
            <w:rPr>
              <w:ins w:id="978" w:author="Asad" w:date="2024-12-02T17:37:00Z"/>
            </w:rPr>
          </w:rPrChange>
        </w:rPr>
        <w:pPrChange w:id="979" w:author="Asad" w:date="2024-12-02T17:37:00Z">
          <w:pPr>
            <w:spacing w:before="100" w:beforeAutospacing="1" w:after="100" w:afterAutospacing="1" w:line="240" w:lineRule="auto"/>
          </w:pPr>
        </w:pPrChange>
      </w:pPr>
      <w:ins w:id="980" w:author="Asad" w:date="2024-12-02T17:37:00Z">
        <w:r w:rsidRPr="002804F8">
          <w:rPr>
            <w:rFonts w:eastAsia="Times New Roman" w:cs="Times New Roman"/>
            <w:color w:val="auto"/>
            <w:szCs w:val="24"/>
            <w:rPrChange w:id="981" w:author="Asad" w:date="2024-12-02T17:37:00Z">
              <w:rPr/>
            </w:rPrChange>
          </w:rPr>
          <w:t>Provides an interactive dashboard for trend exploration and detailed insights.</w:t>
        </w:r>
      </w:ins>
    </w:p>
    <w:p w14:paraId="47E308EC" w14:textId="77777777" w:rsidR="002804F8" w:rsidRPr="002804F8" w:rsidRDefault="002804F8">
      <w:pPr>
        <w:pStyle w:val="ListParagraph"/>
        <w:numPr>
          <w:ilvl w:val="0"/>
          <w:numId w:val="19"/>
        </w:numPr>
        <w:spacing w:before="100" w:beforeAutospacing="1" w:after="100" w:afterAutospacing="1" w:line="360" w:lineRule="auto"/>
        <w:jc w:val="both"/>
        <w:rPr>
          <w:ins w:id="982" w:author="Asad" w:date="2024-12-02T17:37:00Z"/>
          <w:rFonts w:eastAsia="Times New Roman" w:cs="Times New Roman"/>
          <w:color w:val="auto"/>
          <w:szCs w:val="24"/>
          <w:rPrChange w:id="983" w:author="Asad" w:date="2024-12-02T17:37:00Z">
            <w:rPr>
              <w:ins w:id="984" w:author="Asad" w:date="2024-12-02T17:37:00Z"/>
            </w:rPr>
          </w:rPrChange>
        </w:rPr>
        <w:pPrChange w:id="985" w:author="Asad" w:date="2024-12-02T17:37:00Z">
          <w:pPr>
            <w:spacing w:before="100" w:beforeAutospacing="1" w:after="100" w:afterAutospacing="1" w:line="240" w:lineRule="auto"/>
          </w:pPr>
        </w:pPrChange>
      </w:pPr>
      <w:ins w:id="986" w:author="Asad" w:date="2024-12-02T17:37:00Z">
        <w:r w:rsidRPr="002804F8">
          <w:rPr>
            <w:rFonts w:eastAsia="Times New Roman" w:cs="Times New Roman"/>
            <w:color w:val="auto"/>
            <w:szCs w:val="24"/>
            <w:rPrChange w:id="987" w:author="Asad" w:date="2024-12-02T17:37:00Z">
              <w:rPr/>
            </w:rPrChange>
          </w:rPr>
          <w:lastRenderedPageBreak/>
          <w:t>Directs users to university admission portals with deadlines and guidance.</w:t>
        </w:r>
      </w:ins>
    </w:p>
    <w:p w14:paraId="23D022E2" w14:textId="23F26D40" w:rsidR="002804F8" w:rsidRDefault="007865A2" w:rsidP="007865A2">
      <w:pPr>
        <w:pStyle w:val="Heading2"/>
        <w:rPr>
          <w:ins w:id="988" w:author="Asad" w:date="2024-12-02T17:43:00Z"/>
        </w:rPr>
      </w:pPr>
      <w:ins w:id="989" w:author="Asad" w:date="2024-12-02T17:43:00Z">
        <w:r>
          <w:t>2.3 Design and Implementation Constraints</w:t>
        </w:r>
      </w:ins>
    </w:p>
    <w:p w14:paraId="1729FB43" w14:textId="77777777" w:rsidR="007865A2" w:rsidRPr="007865A2" w:rsidRDefault="007865A2" w:rsidP="007865A2">
      <w:pPr>
        <w:spacing w:before="100" w:beforeAutospacing="1" w:after="100" w:afterAutospacing="1" w:line="240" w:lineRule="auto"/>
        <w:rPr>
          <w:ins w:id="990" w:author="Asad" w:date="2024-12-02T17:43:00Z"/>
          <w:rFonts w:eastAsia="Times New Roman" w:cs="Times New Roman"/>
          <w:color w:val="auto"/>
          <w:szCs w:val="24"/>
        </w:rPr>
      </w:pPr>
      <w:ins w:id="991" w:author="Asad" w:date="2024-12-02T17:43:00Z">
        <w:r w:rsidRPr="007865A2">
          <w:rPr>
            <w:rFonts w:eastAsia="Times New Roman" w:cs="Times New Roman"/>
            <w:color w:val="auto"/>
            <w:szCs w:val="24"/>
          </w:rPr>
          <w:t>The following constraints will guide the design and implementation of the platform:</w:t>
        </w:r>
      </w:ins>
    </w:p>
    <w:p w14:paraId="4098FD00" w14:textId="631AA71C" w:rsidR="007865A2" w:rsidRPr="007865A2" w:rsidRDefault="007865A2">
      <w:pPr>
        <w:pStyle w:val="Heading3"/>
        <w:rPr>
          <w:ins w:id="992" w:author="Asad" w:date="2024-12-02T17:43:00Z"/>
          <w:rFonts w:eastAsia="Times New Roman"/>
          <w:rPrChange w:id="993" w:author="Asad" w:date="2024-12-02T17:43:00Z">
            <w:rPr>
              <w:ins w:id="994" w:author="Asad" w:date="2024-12-02T17:43:00Z"/>
              <w:rFonts w:eastAsia="Times New Roman" w:cs="Times New Roman"/>
              <w:color w:val="auto"/>
              <w:szCs w:val="24"/>
            </w:rPr>
          </w:rPrChange>
        </w:rPr>
        <w:pPrChange w:id="995" w:author="Asad" w:date="2024-12-02T17:44:00Z">
          <w:pPr>
            <w:spacing w:before="100" w:beforeAutospacing="1" w:after="100" w:afterAutospacing="1" w:line="240" w:lineRule="auto"/>
          </w:pPr>
        </w:pPrChange>
      </w:pPr>
      <w:ins w:id="996" w:author="Asad" w:date="2024-12-02T17:44:00Z">
        <w:r>
          <w:rPr>
            <w:rFonts w:eastAsia="Times New Roman"/>
          </w:rPr>
          <w:t xml:space="preserve">2.3.1 </w:t>
        </w:r>
      </w:ins>
      <w:ins w:id="997" w:author="Asad" w:date="2024-12-02T17:43:00Z">
        <w:r w:rsidRPr="007865A2">
          <w:rPr>
            <w:rFonts w:eastAsia="Times New Roman"/>
            <w:rPrChange w:id="998" w:author="Asad" w:date="2024-12-02T17:43:00Z">
              <w:rPr>
                <w:rFonts w:eastAsia="Times New Roman" w:cs="Times New Roman"/>
                <w:b/>
                <w:color w:val="auto"/>
              </w:rPr>
            </w:rPrChange>
          </w:rPr>
          <w:t>Hardware Limitations</w:t>
        </w:r>
      </w:ins>
    </w:p>
    <w:p w14:paraId="482EC3AA" w14:textId="77777777" w:rsidR="007865A2" w:rsidRPr="007865A2" w:rsidRDefault="007865A2">
      <w:pPr>
        <w:pStyle w:val="ListParagraph"/>
        <w:numPr>
          <w:ilvl w:val="0"/>
          <w:numId w:val="20"/>
        </w:numPr>
        <w:spacing w:before="100" w:beforeAutospacing="1" w:after="100" w:afterAutospacing="1" w:line="360" w:lineRule="auto"/>
        <w:jc w:val="both"/>
        <w:rPr>
          <w:ins w:id="999" w:author="Asad" w:date="2024-12-02T17:43:00Z"/>
          <w:rFonts w:eastAsia="Times New Roman" w:cs="Times New Roman"/>
          <w:color w:val="auto"/>
          <w:szCs w:val="24"/>
          <w:rPrChange w:id="1000" w:author="Asad" w:date="2024-12-02T17:46:00Z">
            <w:rPr>
              <w:ins w:id="1001" w:author="Asad" w:date="2024-12-02T17:43:00Z"/>
            </w:rPr>
          </w:rPrChange>
        </w:rPr>
        <w:pPrChange w:id="1002" w:author="Asad" w:date="2024-12-02T18:03:00Z">
          <w:pPr>
            <w:spacing w:before="100" w:beforeAutospacing="1" w:after="100" w:afterAutospacing="1" w:line="240" w:lineRule="auto"/>
          </w:pPr>
        </w:pPrChange>
      </w:pPr>
      <w:ins w:id="1003" w:author="Asad" w:date="2024-12-02T17:43:00Z">
        <w:r w:rsidRPr="007865A2">
          <w:rPr>
            <w:rFonts w:eastAsia="Times New Roman" w:cs="Times New Roman"/>
            <w:color w:val="auto"/>
            <w:szCs w:val="24"/>
            <w:rPrChange w:id="1004" w:author="Asad" w:date="2024-12-02T17:46:00Z">
              <w:rPr/>
            </w:rPrChange>
          </w:rPr>
          <w:t>The platform must function efficiently on mid-range hardware configurations with limited memory and processing power.</w:t>
        </w:r>
      </w:ins>
    </w:p>
    <w:p w14:paraId="4515225B" w14:textId="77777777" w:rsidR="007865A2" w:rsidRPr="007865A2" w:rsidRDefault="007865A2">
      <w:pPr>
        <w:pStyle w:val="ListParagraph"/>
        <w:numPr>
          <w:ilvl w:val="0"/>
          <w:numId w:val="20"/>
        </w:numPr>
        <w:spacing w:before="100" w:beforeAutospacing="1" w:after="100" w:afterAutospacing="1" w:line="360" w:lineRule="auto"/>
        <w:jc w:val="both"/>
        <w:rPr>
          <w:ins w:id="1005" w:author="Asad" w:date="2024-12-02T17:43:00Z"/>
          <w:rFonts w:eastAsia="Times New Roman" w:cs="Times New Roman"/>
          <w:color w:val="auto"/>
          <w:szCs w:val="24"/>
          <w:rPrChange w:id="1006" w:author="Asad" w:date="2024-12-02T17:46:00Z">
            <w:rPr>
              <w:ins w:id="1007" w:author="Asad" w:date="2024-12-02T17:43:00Z"/>
            </w:rPr>
          </w:rPrChange>
        </w:rPr>
        <w:pPrChange w:id="1008" w:author="Asad" w:date="2024-12-02T18:03:00Z">
          <w:pPr>
            <w:spacing w:before="100" w:beforeAutospacing="1" w:after="100" w:afterAutospacing="1" w:line="240" w:lineRule="auto"/>
          </w:pPr>
        </w:pPrChange>
      </w:pPr>
      <w:ins w:id="1009" w:author="Asad" w:date="2024-12-02T17:43:00Z">
        <w:r w:rsidRPr="007865A2">
          <w:rPr>
            <w:rFonts w:eastAsia="Times New Roman" w:cs="Times New Roman"/>
            <w:color w:val="auto"/>
            <w:szCs w:val="24"/>
            <w:rPrChange w:id="1010" w:author="Asad" w:date="2024-12-02T17:46:00Z">
              <w:rPr/>
            </w:rPrChange>
          </w:rPr>
          <w:t>The server hosting the platform should support parallel processing to handle multiple users simultaneously.</w:t>
        </w:r>
      </w:ins>
    </w:p>
    <w:p w14:paraId="56D3CF7B" w14:textId="0B49FEEF" w:rsidR="007865A2" w:rsidRPr="007865A2" w:rsidRDefault="007865A2">
      <w:pPr>
        <w:pStyle w:val="Heading3"/>
        <w:rPr>
          <w:ins w:id="1011" w:author="Asad" w:date="2024-12-02T17:43:00Z"/>
          <w:rFonts w:eastAsia="Times New Roman"/>
        </w:rPr>
        <w:pPrChange w:id="1012" w:author="Asad" w:date="2024-12-02T17:44:00Z">
          <w:pPr>
            <w:spacing w:before="100" w:beforeAutospacing="1" w:after="100" w:afterAutospacing="1" w:line="240" w:lineRule="auto"/>
          </w:pPr>
        </w:pPrChange>
      </w:pPr>
      <w:ins w:id="1013" w:author="Asad" w:date="2024-12-02T17:44:00Z">
        <w:r>
          <w:rPr>
            <w:rFonts w:eastAsia="Times New Roman"/>
          </w:rPr>
          <w:t xml:space="preserve">2.3.2 </w:t>
        </w:r>
      </w:ins>
      <w:ins w:id="1014" w:author="Asad" w:date="2024-12-02T17:43:00Z">
        <w:r w:rsidRPr="007865A2">
          <w:rPr>
            <w:rFonts w:eastAsia="Times New Roman"/>
          </w:rPr>
          <w:t>Technologies and Tools</w:t>
        </w:r>
      </w:ins>
    </w:p>
    <w:p w14:paraId="16CB7408" w14:textId="77777777" w:rsidR="007865A2" w:rsidRPr="007865A2" w:rsidRDefault="007865A2">
      <w:pPr>
        <w:pStyle w:val="ListParagraph"/>
        <w:numPr>
          <w:ilvl w:val="0"/>
          <w:numId w:val="21"/>
        </w:numPr>
        <w:spacing w:before="100" w:beforeAutospacing="1" w:after="100" w:afterAutospacing="1" w:line="360" w:lineRule="auto"/>
        <w:jc w:val="both"/>
        <w:rPr>
          <w:ins w:id="1015" w:author="Asad" w:date="2024-12-02T17:43:00Z"/>
          <w:rFonts w:eastAsia="Times New Roman" w:cs="Times New Roman"/>
          <w:color w:val="auto"/>
          <w:szCs w:val="24"/>
          <w:rPrChange w:id="1016" w:author="Asad" w:date="2024-12-02T17:46:00Z">
            <w:rPr>
              <w:ins w:id="1017" w:author="Asad" w:date="2024-12-02T17:43:00Z"/>
            </w:rPr>
          </w:rPrChange>
        </w:rPr>
        <w:pPrChange w:id="1018" w:author="Asad" w:date="2024-12-02T18:02:00Z">
          <w:pPr>
            <w:spacing w:before="100" w:beforeAutospacing="1" w:after="100" w:afterAutospacing="1" w:line="240" w:lineRule="auto"/>
          </w:pPr>
        </w:pPrChange>
      </w:pPr>
      <w:ins w:id="1019" w:author="Asad" w:date="2024-12-02T17:43:00Z">
        <w:r w:rsidRPr="007865A2">
          <w:rPr>
            <w:rFonts w:eastAsia="Times New Roman" w:cs="Times New Roman"/>
            <w:color w:val="auto"/>
            <w:szCs w:val="24"/>
            <w:rPrChange w:id="1020" w:author="Asad" w:date="2024-12-02T17:46:00Z">
              <w:rPr/>
            </w:rPrChange>
          </w:rPr>
          <w:t>The platform will be developed using React.js for the front end and Node.js for the back end.</w:t>
        </w:r>
      </w:ins>
    </w:p>
    <w:p w14:paraId="162F2249" w14:textId="77777777" w:rsidR="007865A2" w:rsidRPr="007865A2" w:rsidRDefault="007865A2">
      <w:pPr>
        <w:pStyle w:val="ListParagraph"/>
        <w:numPr>
          <w:ilvl w:val="0"/>
          <w:numId w:val="21"/>
        </w:numPr>
        <w:spacing w:before="100" w:beforeAutospacing="1" w:after="100" w:afterAutospacing="1" w:line="360" w:lineRule="auto"/>
        <w:jc w:val="both"/>
        <w:rPr>
          <w:ins w:id="1021" w:author="Asad" w:date="2024-12-02T17:43:00Z"/>
          <w:rFonts w:eastAsia="Times New Roman" w:cs="Times New Roman"/>
          <w:color w:val="auto"/>
          <w:szCs w:val="24"/>
          <w:rPrChange w:id="1022" w:author="Asad" w:date="2024-12-02T17:46:00Z">
            <w:rPr>
              <w:ins w:id="1023" w:author="Asad" w:date="2024-12-02T17:43:00Z"/>
            </w:rPr>
          </w:rPrChange>
        </w:rPr>
        <w:pPrChange w:id="1024" w:author="Asad" w:date="2024-12-02T18:02:00Z">
          <w:pPr>
            <w:spacing w:before="100" w:beforeAutospacing="1" w:after="100" w:afterAutospacing="1" w:line="240" w:lineRule="auto"/>
          </w:pPr>
        </w:pPrChange>
      </w:pPr>
      <w:ins w:id="1025" w:author="Asad" w:date="2024-12-02T17:43:00Z">
        <w:r w:rsidRPr="007865A2">
          <w:rPr>
            <w:rFonts w:eastAsia="Times New Roman" w:cs="Times New Roman"/>
            <w:color w:val="auto"/>
            <w:szCs w:val="24"/>
            <w:rPrChange w:id="1026" w:author="Asad" w:date="2024-12-02T17:46:00Z">
              <w:rPr/>
            </w:rPrChange>
          </w:rPr>
          <w:t>MongoDB will be used as the database to manage user data and historical datasets.</w:t>
        </w:r>
      </w:ins>
    </w:p>
    <w:p w14:paraId="29431A05" w14:textId="77777777" w:rsidR="007865A2" w:rsidRPr="007865A2" w:rsidRDefault="007865A2">
      <w:pPr>
        <w:pStyle w:val="ListParagraph"/>
        <w:numPr>
          <w:ilvl w:val="0"/>
          <w:numId w:val="21"/>
        </w:numPr>
        <w:spacing w:before="100" w:beforeAutospacing="1" w:after="100" w:afterAutospacing="1" w:line="360" w:lineRule="auto"/>
        <w:jc w:val="both"/>
        <w:rPr>
          <w:ins w:id="1027" w:author="Asad" w:date="2024-12-02T17:43:00Z"/>
          <w:rFonts w:eastAsia="Times New Roman" w:cs="Times New Roman"/>
          <w:color w:val="auto"/>
          <w:szCs w:val="24"/>
          <w:rPrChange w:id="1028" w:author="Asad" w:date="2024-12-02T17:46:00Z">
            <w:rPr>
              <w:ins w:id="1029" w:author="Asad" w:date="2024-12-02T17:43:00Z"/>
            </w:rPr>
          </w:rPrChange>
        </w:rPr>
        <w:pPrChange w:id="1030" w:author="Asad" w:date="2024-12-02T18:02:00Z">
          <w:pPr>
            <w:spacing w:before="100" w:beforeAutospacing="1" w:after="100" w:afterAutospacing="1" w:line="240" w:lineRule="auto"/>
          </w:pPr>
        </w:pPrChange>
      </w:pPr>
      <w:ins w:id="1031" w:author="Asad" w:date="2024-12-02T17:43:00Z">
        <w:r w:rsidRPr="007865A2">
          <w:rPr>
            <w:rFonts w:eastAsia="Times New Roman" w:cs="Times New Roman"/>
            <w:color w:val="auto"/>
            <w:szCs w:val="24"/>
            <w:rPrChange w:id="1032" w:author="Asad" w:date="2024-12-02T17:46:00Z">
              <w:rPr/>
            </w:rPrChange>
          </w:rPr>
          <w:t>Data visualization will be implemented using D3.js or Chart.js for dynamic graphs and dashboards.</w:t>
        </w:r>
      </w:ins>
    </w:p>
    <w:p w14:paraId="0E4A00F2" w14:textId="4D7C8F3D" w:rsidR="007865A2" w:rsidRPr="007865A2" w:rsidRDefault="007865A2">
      <w:pPr>
        <w:pStyle w:val="Heading3"/>
        <w:rPr>
          <w:ins w:id="1033" w:author="Asad" w:date="2024-12-02T17:43:00Z"/>
          <w:rFonts w:eastAsia="Times New Roman"/>
        </w:rPr>
        <w:pPrChange w:id="1034" w:author="Asad" w:date="2024-12-02T17:44:00Z">
          <w:pPr>
            <w:spacing w:before="100" w:beforeAutospacing="1" w:after="100" w:afterAutospacing="1" w:line="240" w:lineRule="auto"/>
          </w:pPr>
        </w:pPrChange>
      </w:pPr>
      <w:ins w:id="1035" w:author="Asad" w:date="2024-12-02T17:44:00Z">
        <w:r>
          <w:rPr>
            <w:rFonts w:eastAsia="Times New Roman"/>
          </w:rPr>
          <w:t xml:space="preserve">2.3.3 </w:t>
        </w:r>
      </w:ins>
      <w:ins w:id="1036" w:author="Asad" w:date="2024-12-02T17:43:00Z">
        <w:r w:rsidRPr="007865A2">
          <w:rPr>
            <w:rFonts w:eastAsia="Times New Roman"/>
          </w:rPr>
          <w:t>Interfaces</w:t>
        </w:r>
      </w:ins>
    </w:p>
    <w:p w14:paraId="4812F032" w14:textId="77777777" w:rsidR="007865A2" w:rsidRPr="007865A2" w:rsidRDefault="007865A2">
      <w:pPr>
        <w:pStyle w:val="ListParagraph"/>
        <w:numPr>
          <w:ilvl w:val="0"/>
          <w:numId w:val="22"/>
        </w:numPr>
        <w:spacing w:before="100" w:beforeAutospacing="1" w:after="100" w:afterAutospacing="1" w:line="360" w:lineRule="auto"/>
        <w:rPr>
          <w:ins w:id="1037" w:author="Asad" w:date="2024-12-02T17:43:00Z"/>
          <w:rFonts w:eastAsia="Times New Roman" w:cs="Times New Roman"/>
          <w:color w:val="auto"/>
          <w:szCs w:val="24"/>
          <w:rPrChange w:id="1038" w:author="Asad" w:date="2024-12-02T17:46:00Z">
            <w:rPr>
              <w:ins w:id="1039" w:author="Asad" w:date="2024-12-02T17:43:00Z"/>
            </w:rPr>
          </w:rPrChange>
        </w:rPr>
        <w:pPrChange w:id="1040" w:author="Asad" w:date="2024-12-02T17:46:00Z">
          <w:pPr>
            <w:spacing w:before="100" w:beforeAutospacing="1" w:after="100" w:afterAutospacing="1" w:line="240" w:lineRule="auto"/>
          </w:pPr>
        </w:pPrChange>
      </w:pPr>
      <w:ins w:id="1041" w:author="Asad" w:date="2024-12-02T17:43:00Z">
        <w:r w:rsidRPr="007865A2">
          <w:rPr>
            <w:rFonts w:eastAsia="Times New Roman" w:cs="Times New Roman"/>
            <w:color w:val="auto"/>
            <w:szCs w:val="24"/>
            <w:rPrChange w:id="1042" w:author="Asad" w:date="2024-12-02T17:46:00Z">
              <w:rPr/>
            </w:rPrChange>
          </w:rPr>
          <w:t>The system will interact with external university portals to provide admission links.</w:t>
        </w:r>
      </w:ins>
    </w:p>
    <w:p w14:paraId="1995956B" w14:textId="77777777" w:rsidR="007865A2" w:rsidRPr="007865A2" w:rsidRDefault="007865A2">
      <w:pPr>
        <w:pStyle w:val="ListParagraph"/>
        <w:numPr>
          <w:ilvl w:val="0"/>
          <w:numId w:val="22"/>
        </w:numPr>
        <w:spacing w:before="100" w:beforeAutospacing="1" w:after="100" w:afterAutospacing="1" w:line="360" w:lineRule="auto"/>
        <w:rPr>
          <w:ins w:id="1043" w:author="Asad" w:date="2024-12-02T17:43:00Z"/>
          <w:rFonts w:eastAsia="Times New Roman" w:cs="Times New Roman"/>
          <w:color w:val="auto"/>
          <w:szCs w:val="24"/>
          <w:rPrChange w:id="1044" w:author="Asad" w:date="2024-12-02T17:46:00Z">
            <w:rPr>
              <w:ins w:id="1045" w:author="Asad" w:date="2024-12-02T17:43:00Z"/>
            </w:rPr>
          </w:rPrChange>
        </w:rPr>
        <w:pPrChange w:id="1046" w:author="Asad" w:date="2024-12-02T17:46:00Z">
          <w:pPr>
            <w:spacing w:before="100" w:beforeAutospacing="1" w:after="100" w:afterAutospacing="1" w:line="240" w:lineRule="auto"/>
          </w:pPr>
        </w:pPrChange>
      </w:pPr>
      <w:ins w:id="1047" w:author="Asad" w:date="2024-12-02T17:43:00Z">
        <w:r w:rsidRPr="007865A2">
          <w:rPr>
            <w:rFonts w:eastAsia="Times New Roman" w:cs="Times New Roman"/>
            <w:color w:val="auto"/>
            <w:szCs w:val="24"/>
            <w:rPrChange w:id="1048" w:author="Asad" w:date="2024-12-02T17:46:00Z">
              <w:rPr/>
            </w:rPrChange>
          </w:rPr>
          <w:t>It will integrate with APIs or external data sources for global field demand statistics.</w:t>
        </w:r>
      </w:ins>
    </w:p>
    <w:p w14:paraId="1A91E8E3" w14:textId="09EB530B" w:rsidR="007865A2" w:rsidRPr="007865A2" w:rsidRDefault="007865A2">
      <w:pPr>
        <w:pStyle w:val="Heading3"/>
        <w:rPr>
          <w:ins w:id="1049" w:author="Asad" w:date="2024-12-02T17:43:00Z"/>
          <w:rFonts w:eastAsia="Times New Roman"/>
        </w:rPr>
        <w:pPrChange w:id="1050" w:author="Asad" w:date="2024-12-02T17:44:00Z">
          <w:pPr>
            <w:spacing w:before="100" w:beforeAutospacing="1" w:after="100" w:afterAutospacing="1" w:line="240" w:lineRule="auto"/>
          </w:pPr>
        </w:pPrChange>
      </w:pPr>
      <w:ins w:id="1051" w:author="Asad" w:date="2024-12-02T17:45:00Z">
        <w:r>
          <w:rPr>
            <w:rFonts w:eastAsia="Times New Roman"/>
          </w:rPr>
          <w:t xml:space="preserve">2.3.4 </w:t>
        </w:r>
      </w:ins>
      <w:ins w:id="1052" w:author="Asad" w:date="2024-12-02T17:43:00Z">
        <w:r w:rsidRPr="007865A2">
          <w:rPr>
            <w:rFonts w:eastAsia="Times New Roman"/>
          </w:rPr>
          <w:t>Programming Standards</w:t>
        </w:r>
      </w:ins>
    </w:p>
    <w:p w14:paraId="6AA01D16" w14:textId="77777777" w:rsidR="007865A2" w:rsidRPr="007865A2" w:rsidRDefault="007865A2">
      <w:pPr>
        <w:pStyle w:val="ListParagraph"/>
        <w:numPr>
          <w:ilvl w:val="0"/>
          <w:numId w:val="23"/>
        </w:numPr>
        <w:spacing w:before="100" w:beforeAutospacing="1" w:after="100" w:afterAutospacing="1" w:line="360" w:lineRule="auto"/>
        <w:jc w:val="both"/>
        <w:rPr>
          <w:ins w:id="1053" w:author="Asad" w:date="2024-12-02T17:43:00Z"/>
          <w:rFonts w:eastAsia="Times New Roman" w:cs="Times New Roman"/>
          <w:color w:val="auto"/>
          <w:szCs w:val="24"/>
          <w:rPrChange w:id="1054" w:author="Asad" w:date="2024-12-02T17:46:00Z">
            <w:rPr>
              <w:ins w:id="1055" w:author="Asad" w:date="2024-12-02T17:43:00Z"/>
            </w:rPr>
          </w:rPrChange>
        </w:rPr>
        <w:pPrChange w:id="1056" w:author="Asad" w:date="2024-12-02T18:02:00Z">
          <w:pPr>
            <w:spacing w:before="100" w:beforeAutospacing="1" w:after="100" w:afterAutospacing="1" w:line="240" w:lineRule="auto"/>
          </w:pPr>
        </w:pPrChange>
      </w:pPr>
      <w:ins w:id="1057" w:author="Asad" w:date="2024-12-02T17:43:00Z">
        <w:r w:rsidRPr="007865A2">
          <w:rPr>
            <w:rFonts w:eastAsia="Times New Roman" w:cs="Times New Roman"/>
            <w:color w:val="auto"/>
            <w:szCs w:val="24"/>
            <w:rPrChange w:id="1058" w:author="Asad" w:date="2024-12-02T17:46:00Z">
              <w:rPr/>
            </w:rPrChange>
          </w:rPr>
          <w:t>The software will adhere to COMET (Concurrent Object Modeling and Architectural Design Technique) for design.</w:t>
        </w:r>
      </w:ins>
    </w:p>
    <w:p w14:paraId="1B88BFEB" w14:textId="44A2EA33" w:rsidR="007865A2" w:rsidRPr="007865A2" w:rsidRDefault="007865A2">
      <w:pPr>
        <w:pStyle w:val="ListParagraph"/>
        <w:numPr>
          <w:ilvl w:val="0"/>
          <w:numId w:val="23"/>
        </w:numPr>
        <w:spacing w:before="100" w:beforeAutospacing="1" w:after="100" w:afterAutospacing="1" w:line="360" w:lineRule="auto"/>
        <w:jc w:val="both"/>
        <w:rPr>
          <w:ins w:id="1059" w:author="Asad" w:date="2024-12-02T17:43:00Z"/>
          <w:rFonts w:eastAsia="Times New Roman" w:cs="Times New Roman"/>
          <w:color w:val="auto"/>
          <w:szCs w:val="24"/>
          <w:rPrChange w:id="1060" w:author="Asad" w:date="2024-12-02T17:46:00Z">
            <w:rPr>
              <w:ins w:id="1061" w:author="Asad" w:date="2024-12-02T17:43:00Z"/>
            </w:rPr>
          </w:rPrChange>
        </w:rPr>
        <w:pPrChange w:id="1062" w:author="Asad" w:date="2024-12-02T18:02:00Z">
          <w:pPr>
            <w:spacing w:before="100" w:beforeAutospacing="1" w:after="100" w:afterAutospacing="1" w:line="240" w:lineRule="auto"/>
          </w:pPr>
        </w:pPrChange>
      </w:pPr>
      <w:ins w:id="1063" w:author="Asad" w:date="2024-12-02T17:43:00Z">
        <w:r w:rsidRPr="007865A2">
          <w:rPr>
            <w:rFonts w:eastAsia="Times New Roman" w:cs="Times New Roman"/>
            <w:color w:val="auto"/>
            <w:szCs w:val="24"/>
            <w:rPrChange w:id="1064" w:author="Asad" w:date="2024-12-02T17:46:00Z">
              <w:rPr/>
            </w:rPrChange>
          </w:rPr>
          <w:t>UML (Unified Modeling Language) will be used for system modeling including class diagrams, use case diagrams and sequence diagrams.</w:t>
        </w:r>
      </w:ins>
    </w:p>
    <w:p w14:paraId="68375590" w14:textId="439F7DDC" w:rsidR="007865A2" w:rsidRPr="007865A2" w:rsidRDefault="007865A2">
      <w:pPr>
        <w:pStyle w:val="Heading3"/>
        <w:rPr>
          <w:ins w:id="1065" w:author="Asad" w:date="2024-12-02T17:43:00Z"/>
          <w:rFonts w:eastAsia="Times New Roman"/>
        </w:rPr>
        <w:pPrChange w:id="1066" w:author="Asad" w:date="2024-12-02T17:45:00Z">
          <w:pPr>
            <w:spacing w:before="100" w:beforeAutospacing="1" w:after="100" w:afterAutospacing="1" w:line="240" w:lineRule="auto"/>
          </w:pPr>
        </w:pPrChange>
      </w:pPr>
      <w:ins w:id="1067" w:author="Asad" w:date="2024-12-02T17:45:00Z">
        <w:r>
          <w:rPr>
            <w:rFonts w:eastAsia="Times New Roman"/>
          </w:rPr>
          <w:t xml:space="preserve">2.3.5 </w:t>
        </w:r>
      </w:ins>
      <w:ins w:id="1068" w:author="Asad" w:date="2024-12-02T17:43:00Z">
        <w:r w:rsidRPr="007865A2">
          <w:rPr>
            <w:rFonts w:eastAsia="Times New Roman"/>
          </w:rPr>
          <w:t>Language and Protocols</w:t>
        </w:r>
      </w:ins>
    </w:p>
    <w:p w14:paraId="2DDA622F" w14:textId="38FF74FA" w:rsidR="007865A2" w:rsidRPr="007865A2" w:rsidRDefault="007865A2">
      <w:pPr>
        <w:pStyle w:val="ListParagraph"/>
        <w:numPr>
          <w:ilvl w:val="0"/>
          <w:numId w:val="24"/>
        </w:numPr>
        <w:spacing w:before="100" w:beforeAutospacing="1" w:after="100" w:afterAutospacing="1" w:line="360" w:lineRule="auto"/>
        <w:rPr>
          <w:ins w:id="1069" w:author="Asad" w:date="2024-12-02T17:43:00Z"/>
          <w:rFonts w:eastAsia="Times New Roman" w:cs="Times New Roman"/>
          <w:color w:val="auto"/>
          <w:szCs w:val="24"/>
          <w:rPrChange w:id="1070" w:author="Asad" w:date="2024-12-02T17:47:00Z">
            <w:rPr>
              <w:ins w:id="1071" w:author="Asad" w:date="2024-12-02T17:43:00Z"/>
            </w:rPr>
          </w:rPrChange>
        </w:rPr>
        <w:pPrChange w:id="1072" w:author="Asad" w:date="2024-12-02T17:47:00Z">
          <w:pPr>
            <w:spacing w:before="100" w:beforeAutospacing="1" w:after="100" w:afterAutospacing="1" w:line="240" w:lineRule="auto"/>
          </w:pPr>
        </w:pPrChange>
      </w:pPr>
      <w:ins w:id="1073" w:author="Asad" w:date="2024-12-02T17:43:00Z">
        <w:r w:rsidRPr="007865A2">
          <w:rPr>
            <w:rFonts w:eastAsia="Times New Roman" w:cs="Times New Roman"/>
            <w:color w:val="auto"/>
            <w:szCs w:val="24"/>
            <w:rPrChange w:id="1074" w:author="Asad" w:date="2024-12-02T17:47:00Z">
              <w:rPr/>
            </w:rPrChange>
          </w:rPr>
          <w:t>The system will be built using JavaScript.</w:t>
        </w:r>
      </w:ins>
    </w:p>
    <w:p w14:paraId="2DF57BFE" w14:textId="77777777" w:rsidR="007865A2" w:rsidRPr="007865A2" w:rsidRDefault="007865A2" w:rsidP="00C24680">
      <w:pPr>
        <w:pStyle w:val="ListParagraph"/>
        <w:numPr>
          <w:ilvl w:val="0"/>
          <w:numId w:val="24"/>
        </w:numPr>
        <w:tabs>
          <w:tab w:val="left" w:pos="5040"/>
        </w:tabs>
        <w:spacing w:before="100" w:beforeAutospacing="1" w:after="100" w:afterAutospacing="1" w:line="360" w:lineRule="auto"/>
        <w:jc w:val="both"/>
        <w:rPr>
          <w:ins w:id="1075" w:author="Asad" w:date="2024-12-02T17:43:00Z"/>
          <w:rFonts w:eastAsia="Times New Roman" w:cs="Times New Roman"/>
          <w:color w:val="auto"/>
          <w:szCs w:val="24"/>
          <w:rPrChange w:id="1076" w:author="Asad" w:date="2024-12-02T17:47:00Z">
            <w:rPr>
              <w:ins w:id="1077" w:author="Asad" w:date="2024-12-02T17:43:00Z"/>
            </w:rPr>
          </w:rPrChange>
        </w:rPr>
        <w:pPrChange w:id="1078" w:author="Asad Shah" w:date="2025-01-01T18:54:00Z">
          <w:pPr>
            <w:spacing w:before="100" w:beforeAutospacing="1" w:after="100" w:afterAutospacing="1" w:line="240" w:lineRule="auto"/>
          </w:pPr>
        </w:pPrChange>
      </w:pPr>
      <w:ins w:id="1079" w:author="Asad" w:date="2024-12-02T17:43:00Z">
        <w:r w:rsidRPr="007865A2">
          <w:rPr>
            <w:rFonts w:eastAsia="Times New Roman" w:cs="Times New Roman"/>
            <w:color w:val="auto"/>
            <w:szCs w:val="24"/>
            <w:rPrChange w:id="1080" w:author="Asad" w:date="2024-12-02T17:47:00Z">
              <w:rPr/>
            </w:rPrChange>
          </w:rPr>
          <w:t>Communication between client and server will use HTTPS for secure data transmission.</w:t>
        </w:r>
      </w:ins>
    </w:p>
    <w:p w14:paraId="3DA28DB9" w14:textId="12001B83" w:rsidR="007865A2" w:rsidRPr="007865A2" w:rsidRDefault="007865A2">
      <w:pPr>
        <w:pStyle w:val="Heading3"/>
        <w:rPr>
          <w:ins w:id="1081" w:author="Asad" w:date="2024-12-02T17:43:00Z"/>
          <w:rFonts w:eastAsia="Times New Roman"/>
        </w:rPr>
        <w:pPrChange w:id="1082" w:author="Asad" w:date="2024-12-02T17:45:00Z">
          <w:pPr>
            <w:spacing w:before="100" w:beforeAutospacing="1" w:after="100" w:afterAutospacing="1" w:line="240" w:lineRule="auto"/>
          </w:pPr>
        </w:pPrChange>
      </w:pPr>
      <w:ins w:id="1083" w:author="Asad" w:date="2024-12-02T17:45:00Z">
        <w:r>
          <w:rPr>
            <w:rFonts w:eastAsia="Times New Roman"/>
          </w:rPr>
          <w:lastRenderedPageBreak/>
          <w:t xml:space="preserve">2.3.6 </w:t>
        </w:r>
      </w:ins>
      <w:ins w:id="1084" w:author="Asad" w:date="2024-12-02T17:43:00Z">
        <w:r w:rsidRPr="007865A2">
          <w:rPr>
            <w:rFonts w:eastAsia="Times New Roman"/>
          </w:rPr>
          <w:t>Security Considerations</w:t>
        </w:r>
      </w:ins>
    </w:p>
    <w:p w14:paraId="2023D2DE" w14:textId="77777777" w:rsidR="007865A2" w:rsidRPr="007865A2" w:rsidRDefault="007865A2">
      <w:pPr>
        <w:pStyle w:val="ListParagraph"/>
        <w:numPr>
          <w:ilvl w:val="0"/>
          <w:numId w:val="25"/>
        </w:numPr>
        <w:spacing w:before="100" w:beforeAutospacing="1" w:after="100" w:afterAutospacing="1" w:line="360" w:lineRule="auto"/>
        <w:rPr>
          <w:ins w:id="1085" w:author="Asad" w:date="2024-12-02T17:43:00Z"/>
          <w:rFonts w:eastAsia="Times New Roman" w:cs="Times New Roman"/>
          <w:color w:val="auto"/>
          <w:szCs w:val="24"/>
          <w:rPrChange w:id="1086" w:author="Asad" w:date="2024-12-02T17:47:00Z">
            <w:rPr>
              <w:ins w:id="1087" w:author="Asad" w:date="2024-12-02T17:43:00Z"/>
            </w:rPr>
          </w:rPrChange>
        </w:rPr>
        <w:pPrChange w:id="1088" w:author="Asad" w:date="2024-12-02T17:47:00Z">
          <w:pPr>
            <w:spacing w:before="100" w:beforeAutospacing="1" w:after="100" w:afterAutospacing="1" w:line="240" w:lineRule="auto"/>
          </w:pPr>
        </w:pPrChange>
      </w:pPr>
      <w:ins w:id="1089" w:author="Asad" w:date="2024-12-02T17:43:00Z">
        <w:r w:rsidRPr="007865A2">
          <w:rPr>
            <w:rFonts w:eastAsia="Times New Roman" w:cs="Times New Roman"/>
            <w:color w:val="auto"/>
            <w:szCs w:val="24"/>
            <w:rPrChange w:id="1090" w:author="Asad" w:date="2024-12-02T17:47:00Z">
              <w:rPr/>
            </w:rPrChange>
          </w:rPr>
          <w:t>User data will be stored securely, adhering to GDPR-like privacy standards.</w:t>
        </w:r>
      </w:ins>
    </w:p>
    <w:p w14:paraId="195D4E44" w14:textId="10D20D5B" w:rsidR="007865A2" w:rsidRPr="007865A2" w:rsidRDefault="007865A2">
      <w:pPr>
        <w:pStyle w:val="ListParagraph"/>
        <w:numPr>
          <w:ilvl w:val="0"/>
          <w:numId w:val="25"/>
        </w:numPr>
        <w:spacing w:before="100" w:beforeAutospacing="1" w:after="100" w:afterAutospacing="1" w:line="360" w:lineRule="auto"/>
        <w:rPr>
          <w:ins w:id="1091" w:author="Asad" w:date="2024-12-02T17:43:00Z"/>
          <w:rFonts w:eastAsia="Times New Roman" w:cs="Times New Roman"/>
          <w:color w:val="auto"/>
          <w:szCs w:val="24"/>
          <w:rPrChange w:id="1092" w:author="Asad" w:date="2024-12-02T17:47:00Z">
            <w:rPr>
              <w:ins w:id="1093" w:author="Asad" w:date="2024-12-02T17:43:00Z"/>
            </w:rPr>
          </w:rPrChange>
        </w:rPr>
        <w:pPrChange w:id="1094" w:author="Asad" w:date="2024-12-02T17:47:00Z">
          <w:pPr>
            <w:spacing w:before="100" w:beforeAutospacing="1" w:after="100" w:afterAutospacing="1" w:line="240" w:lineRule="auto"/>
          </w:pPr>
        </w:pPrChange>
      </w:pPr>
      <w:ins w:id="1095" w:author="Asad" w:date="2024-12-02T17:43:00Z">
        <w:r w:rsidRPr="007865A2">
          <w:rPr>
            <w:rFonts w:eastAsia="Times New Roman" w:cs="Times New Roman"/>
            <w:color w:val="auto"/>
            <w:szCs w:val="24"/>
            <w:rPrChange w:id="1096" w:author="Asad" w:date="2024-12-02T17:47:00Z">
              <w:rPr/>
            </w:rPrChange>
          </w:rPr>
          <w:t>All sensitive information such as login credentials</w:t>
        </w:r>
      </w:ins>
      <w:ins w:id="1097" w:author="Asad" w:date="2024-12-02T17:48:00Z">
        <w:r>
          <w:rPr>
            <w:rFonts w:eastAsia="Times New Roman" w:cs="Times New Roman"/>
            <w:color w:val="auto"/>
            <w:szCs w:val="24"/>
          </w:rPr>
          <w:t xml:space="preserve"> </w:t>
        </w:r>
      </w:ins>
      <w:ins w:id="1098" w:author="Asad" w:date="2024-12-02T17:43:00Z">
        <w:r w:rsidRPr="007865A2">
          <w:rPr>
            <w:rFonts w:eastAsia="Times New Roman" w:cs="Times New Roman"/>
            <w:color w:val="auto"/>
            <w:szCs w:val="24"/>
            <w:rPrChange w:id="1099" w:author="Asad" w:date="2024-12-02T17:47:00Z">
              <w:rPr/>
            </w:rPrChange>
          </w:rPr>
          <w:t>will be encrypted.</w:t>
        </w:r>
      </w:ins>
    </w:p>
    <w:p w14:paraId="2B904259" w14:textId="77777777" w:rsidR="007865A2" w:rsidRPr="007865A2" w:rsidRDefault="007865A2">
      <w:pPr>
        <w:pStyle w:val="ListParagraph"/>
        <w:numPr>
          <w:ilvl w:val="0"/>
          <w:numId w:val="25"/>
        </w:numPr>
        <w:spacing w:before="100" w:beforeAutospacing="1" w:after="100" w:afterAutospacing="1" w:line="360" w:lineRule="auto"/>
        <w:jc w:val="both"/>
        <w:rPr>
          <w:ins w:id="1100" w:author="Asad" w:date="2024-12-02T17:43:00Z"/>
          <w:rFonts w:eastAsia="Times New Roman" w:cs="Times New Roman"/>
          <w:color w:val="auto"/>
          <w:szCs w:val="24"/>
          <w:rPrChange w:id="1101" w:author="Asad" w:date="2024-12-02T17:47:00Z">
            <w:rPr>
              <w:ins w:id="1102" w:author="Asad" w:date="2024-12-02T17:43:00Z"/>
            </w:rPr>
          </w:rPrChange>
        </w:rPr>
        <w:pPrChange w:id="1103" w:author="Asad" w:date="2024-12-02T18:02:00Z">
          <w:pPr>
            <w:spacing w:before="100" w:beforeAutospacing="1" w:after="100" w:afterAutospacing="1" w:line="240" w:lineRule="auto"/>
          </w:pPr>
        </w:pPrChange>
      </w:pPr>
      <w:ins w:id="1104" w:author="Asad" w:date="2024-12-02T17:43:00Z">
        <w:r w:rsidRPr="007865A2">
          <w:rPr>
            <w:rFonts w:eastAsia="Times New Roman" w:cs="Times New Roman"/>
            <w:color w:val="auto"/>
            <w:szCs w:val="24"/>
            <w:rPrChange w:id="1105" w:author="Asad" w:date="2024-12-02T17:47:00Z">
              <w:rPr/>
            </w:rPrChange>
          </w:rPr>
          <w:t>The platform will use authentication mechanisms (e.g., OAuth 2.0) for secure user access.</w:t>
        </w:r>
      </w:ins>
    </w:p>
    <w:p w14:paraId="584E1A49" w14:textId="741AE814" w:rsidR="007865A2" w:rsidRPr="007865A2" w:rsidRDefault="007865A2">
      <w:pPr>
        <w:pStyle w:val="Heading3"/>
        <w:rPr>
          <w:ins w:id="1106" w:author="Asad" w:date="2024-12-02T17:43:00Z"/>
          <w:rFonts w:eastAsia="Times New Roman"/>
        </w:rPr>
        <w:pPrChange w:id="1107" w:author="Asad" w:date="2024-12-02T17:45:00Z">
          <w:pPr>
            <w:spacing w:before="100" w:beforeAutospacing="1" w:after="100" w:afterAutospacing="1" w:line="240" w:lineRule="auto"/>
          </w:pPr>
        </w:pPrChange>
      </w:pPr>
      <w:ins w:id="1108" w:author="Asad" w:date="2024-12-02T17:45:00Z">
        <w:r>
          <w:rPr>
            <w:rFonts w:eastAsia="Times New Roman"/>
          </w:rPr>
          <w:t xml:space="preserve">2.3.7 </w:t>
        </w:r>
      </w:ins>
      <w:ins w:id="1109" w:author="Asad" w:date="2024-12-02T17:43:00Z">
        <w:r w:rsidRPr="007865A2">
          <w:rPr>
            <w:rFonts w:eastAsia="Times New Roman"/>
          </w:rPr>
          <w:t>Design Conventions</w:t>
        </w:r>
      </w:ins>
    </w:p>
    <w:p w14:paraId="47534713" w14:textId="77777777" w:rsidR="007865A2" w:rsidRPr="007865A2" w:rsidRDefault="007865A2">
      <w:pPr>
        <w:pStyle w:val="ListParagraph"/>
        <w:numPr>
          <w:ilvl w:val="0"/>
          <w:numId w:val="26"/>
        </w:numPr>
        <w:spacing w:before="100" w:beforeAutospacing="1" w:after="100" w:afterAutospacing="1" w:line="360" w:lineRule="auto"/>
        <w:jc w:val="both"/>
        <w:rPr>
          <w:ins w:id="1110" w:author="Asad" w:date="2024-12-02T17:43:00Z"/>
          <w:rFonts w:eastAsia="Times New Roman" w:cs="Times New Roman"/>
          <w:color w:val="auto"/>
          <w:szCs w:val="24"/>
          <w:rPrChange w:id="1111" w:author="Asad" w:date="2024-12-02T17:47:00Z">
            <w:rPr>
              <w:ins w:id="1112" w:author="Asad" w:date="2024-12-02T17:43:00Z"/>
            </w:rPr>
          </w:rPrChange>
        </w:rPr>
        <w:pPrChange w:id="1113" w:author="Asad" w:date="2024-12-02T18:02:00Z">
          <w:pPr>
            <w:spacing w:before="100" w:beforeAutospacing="1" w:after="100" w:afterAutospacing="1" w:line="240" w:lineRule="auto"/>
          </w:pPr>
        </w:pPrChange>
      </w:pPr>
      <w:ins w:id="1114" w:author="Asad" w:date="2024-12-02T17:43:00Z">
        <w:r w:rsidRPr="007865A2">
          <w:rPr>
            <w:rFonts w:eastAsia="Times New Roman" w:cs="Times New Roman"/>
            <w:color w:val="auto"/>
            <w:szCs w:val="24"/>
            <w:rPrChange w:id="1115" w:author="Asad" w:date="2024-12-02T17:47:00Z">
              <w:rPr/>
            </w:rPrChange>
          </w:rPr>
          <w:t>Follows the HITEC University Taxila documentation standards for consistency.</w:t>
        </w:r>
      </w:ins>
    </w:p>
    <w:p w14:paraId="60DA7499" w14:textId="0B340ACF" w:rsidR="007865A2" w:rsidRPr="007865A2" w:rsidRDefault="007865A2">
      <w:pPr>
        <w:pStyle w:val="ListParagraph"/>
        <w:numPr>
          <w:ilvl w:val="0"/>
          <w:numId w:val="26"/>
        </w:numPr>
        <w:spacing w:before="100" w:beforeAutospacing="1" w:after="100" w:afterAutospacing="1" w:line="360" w:lineRule="auto"/>
        <w:jc w:val="both"/>
        <w:rPr>
          <w:ins w:id="1116" w:author="Asad" w:date="2024-12-02T17:43:00Z"/>
          <w:rFonts w:eastAsia="Times New Roman" w:cs="Times New Roman"/>
          <w:color w:val="auto"/>
          <w:szCs w:val="24"/>
          <w:rPrChange w:id="1117" w:author="Asad" w:date="2024-12-02T17:47:00Z">
            <w:rPr>
              <w:ins w:id="1118" w:author="Asad" w:date="2024-12-02T17:43:00Z"/>
            </w:rPr>
          </w:rPrChange>
        </w:rPr>
        <w:pPrChange w:id="1119" w:author="Asad" w:date="2024-12-02T18:02:00Z">
          <w:pPr>
            <w:spacing w:before="100" w:beforeAutospacing="1" w:after="100" w:afterAutospacing="1" w:line="240" w:lineRule="auto"/>
          </w:pPr>
        </w:pPrChange>
      </w:pPr>
      <w:ins w:id="1120" w:author="Asad" w:date="2024-12-02T17:43:00Z">
        <w:r w:rsidRPr="007865A2">
          <w:rPr>
            <w:rFonts w:eastAsia="Times New Roman" w:cs="Times New Roman"/>
            <w:color w:val="auto"/>
            <w:szCs w:val="24"/>
            <w:rPrChange w:id="1121" w:author="Asad" w:date="2024-12-02T17:47:00Z">
              <w:rPr/>
            </w:rPrChange>
          </w:rPr>
          <w:t>The UI/UX design will adhere to accessibility standards</w:t>
        </w:r>
      </w:ins>
      <w:ins w:id="1122" w:author="Asad" w:date="2024-12-02T17:49:00Z">
        <w:r>
          <w:rPr>
            <w:rFonts w:eastAsia="Times New Roman" w:cs="Times New Roman"/>
            <w:color w:val="auto"/>
            <w:szCs w:val="24"/>
          </w:rPr>
          <w:t xml:space="preserve"> </w:t>
        </w:r>
      </w:ins>
      <w:ins w:id="1123" w:author="Asad" w:date="2024-12-02T17:43:00Z">
        <w:r w:rsidRPr="007865A2">
          <w:rPr>
            <w:rFonts w:eastAsia="Times New Roman" w:cs="Times New Roman"/>
            <w:color w:val="auto"/>
            <w:szCs w:val="24"/>
            <w:rPrChange w:id="1124" w:author="Asad" w:date="2024-12-02T17:47:00Z">
              <w:rPr/>
            </w:rPrChange>
          </w:rPr>
          <w:t>ensuring usability for all users.</w:t>
        </w:r>
      </w:ins>
    </w:p>
    <w:p w14:paraId="37B80379" w14:textId="0585E19E" w:rsidR="007865A2" w:rsidRPr="007865A2" w:rsidRDefault="007865A2">
      <w:pPr>
        <w:pStyle w:val="Heading3"/>
        <w:rPr>
          <w:ins w:id="1125" w:author="Asad" w:date="2024-12-02T17:43:00Z"/>
          <w:rFonts w:eastAsia="Times New Roman"/>
        </w:rPr>
        <w:pPrChange w:id="1126" w:author="Asad" w:date="2024-12-02T17:46:00Z">
          <w:pPr>
            <w:spacing w:before="100" w:beforeAutospacing="1" w:after="100" w:afterAutospacing="1" w:line="240" w:lineRule="auto"/>
          </w:pPr>
        </w:pPrChange>
      </w:pPr>
      <w:ins w:id="1127" w:author="Asad" w:date="2024-12-02T17:45:00Z">
        <w:r>
          <w:rPr>
            <w:rFonts w:eastAsia="Times New Roman"/>
          </w:rPr>
          <w:t xml:space="preserve">2.3.8 </w:t>
        </w:r>
      </w:ins>
      <w:ins w:id="1128" w:author="Asad" w:date="2024-12-02T17:43:00Z">
        <w:r w:rsidRPr="007865A2">
          <w:rPr>
            <w:rFonts w:eastAsia="Times New Roman"/>
          </w:rPr>
          <w:t>Parallel Operations</w:t>
        </w:r>
      </w:ins>
    </w:p>
    <w:p w14:paraId="296A1665" w14:textId="77777777" w:rsidR="007865A2" w:rsidRPr="007865A2" w:rsidRDefault="007865A2">
      <w:pPr>
        <w:spacing w:before="100" w:beforeAutospacing="1" w:after="100" w:afterAutospacing="1" w:line="240" w:lineRule="auto"/>
        <w:jc w:val="both"/>
        <w:rPr>
          <w:ins w:id="1129" w:author="Asad" w:date="2024-12-02T17:43:00Z"/>
          <w:rFonts w:eastAsia="Times New Roman" w:cs="Times New Roman"/>
          <w:color w:val="auto"/>
          <w:szCs w:val="24"/>
        </w:rPr>
        <w:pPrChange w:id="1130" w:author="Asad" w:date="2024-12-02T18:02:00Z">
          <w:pPr>
            <w:spacing w:before="100" w:beforeAutospacing="1" w:after="100" w:afterAutospacing="1" w:line="240" w:lineRule="auto"/>
          </w:pPr>
        </w:pPrChange>
      </w:pPr>
      <w:ins w:id="1131" w:author="Asad" w:date="2024-12-02T17:43:00Z">
        <w:r w:rsidRPr="007865A2">
          <w:rPr>
            <w:rFonts w:eastAsia="Times New Roman" w:cs="Times New Roman"/>
            <w:color w:val="auto"/>
            <w:szCs w:val="24"/>
          </w:rPr>
          <w:t>The platform must support concurrent users accessing recommendations and visualizations without performance degradation.</w:t>
        </w:r>
      </w:ins>
    </w:p>
    <w:p w14:paraId="2655F8C8" w14:textId="4EED92BB" w:rsidR="007865A2" w:rsidRDefault="00C0037C" w:rsidP="00C0037C">
      <w:pPr>
        <w:pStyle w:val="Heading2"/>
        <w:rPr>
          <w:ins w:id="1132" w:author="Asad" w:date="2024-12-02T17:58:00Z"/>
        </w:rPr>
      </w:pPr>
      <w:ins w:id="1133" w:author="Asad" w:date="2024-12-02T17:50:00Z">
        <w:r>
          <w:t xml:space="preserve">2.4 </w:t>
        </w:r>
      </w:ins>
      <w:ins w:id="1134" w:author="Asad" w:date="2024-12-02T17:49:00Z">
        <w:r>
          <w:t>Assumptions and Dependencies</w:t>
        </w:r>
      </w:ins>
    </w:p>
    <w:p w14:paraId="0B22ED13" w14:textId="6F35E279" w:rsidR="00DA1622" w:rsidRDefault="00DA1622" w:rsidP="00DA1622">
      <w:pPr>
        <w:rPr>
          <w:ins w:id="1135" w:author="Asad" w:date="2024-12-02T17:58:00Z"/>
        </w:rPr>
      </w:pPr>
      <w:ins w:id="1136" w:author="Asad" w:date="2024-12-02T17:58:00Z">
        <w:r>
          <w:t xml:space="preserve">Assumptions of the project are as following </w:t>
        </w:r>
      </w:ins>
    </w:p>
    <w:p w14:paraId="7BBCAA5B" w14:textId="77777777" w:rsidR="00DA1622" w:rsidRPr="00DA1622" w:rsidRDefault="00DA1622">
      <w:pPr>
        <w:pStyle w:val="ListParagraph"/>
        <w:numPr>
          <w:ilvl w:val="0"/>
          <w:numId w:val="27"/>
        </w:numPr>
        <w:spacing w:before="100" w:beforeAutospacing="1" w:after="100" w:afterAutospacing="1" w:line="360" w:lineRule="auto"/>
        <w:jc w:val="both"/>
        <w:rPr>
          <w:ins w:id="1137" w:author="Asad" w:date="2024-12-02T17:58:00Z"/>
          <w:rFonts w:eastAsia="Times New Roman" w:cs="Times New Roman"/>
          <w:color w:val="auto"/>
          <w:szCs w:val="24"/>
          <w:rPrChange w:id="1138" w:author="Asad" w:date="2024-12-02T17:59:00Z">
            <w:rPr>
              <w:ins w:id="1139" w:author="Asad" w:date="2024-12-02T17:58:00Z"/>
            </w:rPr>
          </w:rPrChange>
        </w:rPr>
        <w:pPrChange w:id="1140" w:author="Asad" w:date="2024-12-02T18:02:00Z">
          <w:pPr>
            <w:spacing w:before="100" w:beforeAutospacing="1" w:after="100" w:afterAutospacing="1" w:line="240" w:lineRule="auto"/>
          </w:pPr>
        </w:pPrChange>
      </w:pPr>
      <w:ins w:id="1141" w:author="Asad" w:date="2024-12-02T17:58:00Z">
        <w:r w:rsidRPr="00DA1622">
          <w:rPr>
            <w:rFonts w:eastAsia="Times New Roman" w:cs="Times New Roman"/>
            <w:color w:val="auto"/>
            <w:szCs w:val="24"/>
            <w:rPrChange w:id="1142" w:author="Asad" w:date="2024-12-02T17:59:00Z">
              <w:rPr/>
            </w:rPrChange>
          </w:rPr>
          <w:t>It is assumed that users will enter accurate and complete academic and interest data for personalized recommendations.</w:t>
        </w:r>
      </w:ins>
    </w:p>
    <w:p w14:paraId="2F740342" w14:textId="5B8D2009" w:rsidR="00DA1622" w:rsidRPr="00DA1622" w:rsidRDefault="00DA1622">
      <w:pPr>
        <w:pStyle w:val="ListParagraph"/>
        <w:numPr>
          <w:ilvl w:val="0"/>
          <w:numId w:val="27"/>
        </w:numPr>
        <w:spacing w:before="100" w:beforeAutospacing="1" w:after="100" w:afterAutospacing="1" w:line="360" w:lineRule="auto"/>
        <w:jc w:val="both"/>
        <w:rPr>
          <w:ins w:id="1143" w:author="Asad" w:date="2024-12-02T17:58:00Z"/>
          <w:rFonts w:eastAsia="Times New Roman" w:cs="Times New Roman"/>
          <w:color w:val="auto"/>
          <w:szCs w:val="24"/>
          <w:rPrChange w:id="1144" w:author="Asad" w:date="2024-12-02T17:59:00Z">
            <w:rPr>
              <w:ins w:id="1145" w:author="Asad" w:date="2024-12-02T17:58:00Z"/>
            </w:rPr>
          </w:rPrChange>
        </w:rPr>
        <w:pPrChange w:id="1146" w:author="Asad" w:date="2024-12-02T18:02:00Z">
          <w:pPr>
            <w:spacing w:before="100" w:beforeAutospacing="1" w:after="100" w:afterAutospacing="1" w:line="240" w:lineRule="auto"/>
          </w:pPr>
        </w:pPrChange>
      </w:pPr>
      <w:ins w:id="1147" w:author="Asad" w:date="2024-12-02T17:58:00Z">
        <w:r w:rsidRPr="00DA1622">
          <w:rPr>
            <w:rFonts w:eastAsia="Times New Roman" w:cs="Times New Roman"/>
            <w:color w:val="auto"/>
            <w:szCs w:val="24"/>
            <w:rPrChange w:id="1148" w:author="Asad" w:date="2024-12-02T17:59:00Z">
              <w:rPr/>
            </w:rPrChange>
          </w:rPr>
          <w:t>Historical datasets (2018–2024) and global field demand statistics are assumed to be accurate, complete and free from significant discrepancies.</w:t>
        </w:r>
      </w:ins>
    </w:p>
    <w:p w14:paraId="6C312FA4" w14:textId="6913D5A6" w:rsidR="00DA1622" w:rsidRPr="00DA1622" w:rsidRDefault="00DA1622">
      <w:pPr>
        <w:pStyle w:val="ListParagraph"/>
        <w:numPr>
          <w:ilvl w:val="0"/>
          <w:numId w:val="27"/>
        </w:numPr>
        <w:spacing w:before="100" w:beforeAutospacing="1" w:after="100" w:afterAutospacing="1" w:line="360" w:lineRule="auto"/>
        <w:jc w:val="both"/>
        <w:rPr>
          <w:ins w:id="1149" w:author="Asad" w:date="2024-12-02T17:58:00Z"/>
          <w:rFonts w:eastAsia="Times New Roman" w:cs="Times New Roman"/>
          <w:color w:val="auto"/>
          <w:szCs w:val="24"/>
          <w:rPrChange w:id="1150" w:author="Asad" w:date="2024-12-02T17:59:00Z">
            <w:rPr>
              <w:ins w:id="1151" w:author="Asad" w:date="2024-12-02T17:58:00Z"/>
            </w:rPr>
          </w:rPrChange>
        </w:rPr>
        <w:pPrChange w:id="1152" w:author="Asad" w:date="2024-12-02T18:02:00Z">
          <w:pPr>
            <w:spacing w:before="100" w:beforeAutospacing="1" w:after="100" w:afterAutospacing="1" w:line="240" w:lineRule="auto"/>
          </w:pPr>
        </w:pPrChange>
      </w:pPr>
      <w:ins w:id="1153" w:author="Asad" w:date="2024-12-02T17:58:00Z">
        <w:r w:rsidRPr="00DA1622">
          <w:rPr>
            <w:rFonts w:eastAsia="Times New Roman" w:cs="Times New Roman"/>
            <w:color w:val="auto"/>
            <w:szCs w:val="24"/>
            <w:rPrChange w:id="1154" w:author="Asad" w:date="2024-12-02T17:59:00Z">
              <w:rPr/>
            </w:rPrChange>
          </w:rPr>
          <w:t>Users will have a stable internet connection to access the platform and interact with dynamic visualizations.</w:t>
        </w:r>
      </w:ins>
    </w:p>
    <w:p w14:paraId="35FD9C4B" w14:textId="5012EEC2" w:rsidR="00DA1622" w:rsidRDefault="00DA1622">
      <w:pPr>
        <w:pStyle w:val="ListParagraph"/>
        <w:numPr>
          <w:ilvl w:val="0"/>
          <w:numId w:val="27"/>
        </w:numPr>
        <w:spacing w:before="100" w:beforeAutospacing="1" w:after="100" w:afterAutospacing="1" w:line="360" w:lineRule="auto"/>
        <w:jc w:val="both"/>
        <w:rPr>
          <w:ins w:id="1155" w:author="Asad" w:date="2024-12-02T17:59:00Z"/>
          <w:rFonts w:eastAsia="Times New Roman" w:cs="Times New Roman"/>
          <w:color w:val="auto"/>
          <w:szCs w:val="24"/>
        </w:rPr>
        <w:pPrChange w:id="1156" w:author="Asad" w:date="2024-12-02T18:02:00Z">
          <w:pPr>
            <w:pStyle w:val="ListParagraph"/>
            <w:numPr>
              <w:numId w:val="27"/>
            </w:numPr>
            <w:spacing w:before="100" w:beforeAutospacing="1" w:after="100" w:afterAutospacing="1" w:line="360" w:lineRule="auto"/>
            <w:ind w:hanging="360"/>
          </w:pPr>
        </w:pPrChange>
      </w:pPr>
      <w:ins w:id="1157" w:author="Asad" w:date="2024-12-02T17:58:00Z">
        <w:r w:rsidRPr="00DA1622">
          <w:rPr>
            <w:rFonts w:eastAsia="Times New Roman" w:cs="Times New Roman"/>
            <w:color w:val="auto"/>
            <w:szCs w:val="24"/>
            <w:rPrChange w:id="1158" w:author="Asad" w:date="2024-12-02T17:59:00Z">
              <w:rPr/>
            </w:rPrChange>
          </w:rPr>
          <w:t>The platform will be accessed on modern browsers (e.g., Chrome, Firefox) with standard features enabled (e.g., JavaScript).</w:t>
        </w:r>
      </w:ins>
    </w:p>
    <w:p w14:paraId="015E5B20" w14:textId="779204EF" w:rsidR="00DA1622" w:rsidRDefault="00DA1622" w:rsidP="00DA1622">
      <w:pPr>
        <w:spacing w:before="100" w:beforeAutospacing="1" w:after="100" w:afterAutospacing="1" w:line="360" w:lineRule="auto"/>
        <w:rPr>
          <w:ins w:id="1159" w:author="Asad" w:date="2024-12-02T18:00:00Z"/>
          <w:rFonts w:eastAsia="Times New Roman" w:cs="Times New Roman"/>
          <w:color w:val="auto"/>
          <w:szCs w:val="24"/>
        </w:rPr>
      </w:pPr>
      <w:ins w:id="1160" w:author="Asad" w:date="2024-12-02T17:59:00Z">
        <w:r>
          <w:rPr>
            <w:rFonts w:eastAsia="Times New Roman" w:cs="Times New Roman"/>
            <w:color w:val="auto"/>
            <w:szCs w:val="24"/>
          </w:rPr>
          <w:t>Depen</w:t>
        </w:r>
      </w:ins>
      <w:ins w:id="1161" w:author="Asad" w:date="2024-12-02T18:00:00Z">
        <w:r>
          <w:rPr>
            <w:rFonts w:eastAsia="Times New Roman" w:cs="Times New Roman"/>
            <w:color w:val="auto"/>
            <w:szCs w:val="24"/>
          </w:rPr>
          <w:t>dencies of the project are given below</w:t>
        </w:r>
      </w:ins>
    </w:p>
    <w:p w14:paraId="6688FEF7" w14:textId="71FD54BE" w:rsidR="00DA1622" w:rsidRPr="00DA1622" w:rsidRDefault="00DA1622">
      <w:pPr>
        <w:pStyle w:val="ListParagraph"/>
        <w:numPr>
          <w:ilvl w:val="0"/>
          <w:numId w:val="28"/>
        </w:numPr>
        <w:spacing w:before="100" w:beforeAutospacing="1" w:after="100" w:afterAutospacing="1" w:line="360" w:lineRule="auto"/>
        <w:jc w:val="both"/>
        <w:rPr>
          <w:ins w:id="1162" w:author="Asad" w:date="2024-12-02T18:00:00Z"/>
          <w:rFonts w:eastAsia="Times New Roman" w:cs="Times New Roman"/>
          <w:color w:val="auto"/>
          <w:szCs w:val="24"/>
          <w:rPrChange w:id="1163" w:author="Asad" w:date="2024-12-02T18:01:00Z">
            <w:rPr>
              <w:ins w:id="1164" w:author="Asad" w:date="2024-12-02T18:00:00Z"/>
            </w:rPr>
          </w:rPrChange>
        </w:rPr>
        <w:pPrChange w:id="1165" w:author="Asad" w:date="2024-12-02T18:02:00Z">
          <w:pPr>
            <w:spacing w:before="100" w:beforeAutospacing="1" w:after="100" w:afterAutospacing="1" w:line="240" w:lineRule="auto"/>
          </w:pPr>
        </w:pPrChange>
      </w:pPr>
      <w:ins w:id="1166" w:author="Asad" w:date="2024-12-02T18:00:00Z">
        <w:r w:rsidRPr="00DA1622">
          <w:rPr>
            <w:rFonts w:eastAsia="Times New Roman" w:cs="Times New Roman"/>
            <w:color w:val="auto"/>
            <w:szCs w:val="24"/>
            <w:rPrChange w:id="1167" w:author="Asad" w:date="2024-12-02T18:01:00Z">
              <w:rPr/>
            </w:rPrChange>
          </w:rPr>
          <w:t>The platform relies on APIs or data files for university merit lists</w:t>
        </w:r>
      </w:ins>
      <w:ins w:id="1168" w:author="Asad" w:date="2024-12-02T18:01:00Z">
        <w:r>
          <w:rPr>
            <w:rFonts w:eastAsia="Times New Roman" w:cs="Times New Roman"/>
            <w:color w:val="auto"/>
            <w:szCs w:val="24"/>
          </w:rPr>
          <w:t xml:space="preserve"> </w:t>
        </w:r>
      </w:ins>
      <w:ins w:id="1169" w:author="Asad" w:date="2024-12-02T18:00:00Z">
        <w:r w:rsidRPr="00DA1622">
          <w:rPr>
            <w:rFonts w:eastAsia="Times New Roman" w:cs="Times New Roman"/>
            <w:color w:val="auto"/>
            <w:szCs w:val="24"/>
            <w:rPrChange w:id="1170" w:author="Asad" w:date="2024-12-02T18:01:00Z">
              <w:rPr/>
            </w:rPrChange>
          </w:rPr>
          <w:t>and global field trends. Any changes or unavailability in these sources could affect functionality.</w:t>
        </w:r>
      </w:ins>
    </w:p>
    <w:p w14:paraId="30AA3AA6" w14:textId="77777777" w:rsidR="00DA1622" w:rsidRPr="00DA1622" w:rsidRDefault="00DA1622">
      <w:pPr>
        <w:pStyle w:val="ListParagraph"/>
        <w:numPr>
          <w:ilvl w:val="0"/>
          <w:numId w:val="28"/>
        </w:numPr>
        <w:spacing w:before="100" w:beforeAutospacing="1" w:after="100" w:afterAutospacing="1" w:line="360" w:lineRule="auto"/>
        <w:jc w:val="both"/>
        <w:rPr>
          <w:ins w:id="1171" w:author="Asad" w:date="2024-12-02T18:00:00Z"/>
          <w:rFonts w:eastAsia="Times New Roman" w:cs="Times New Roman"/>
          <w:color w:val="auto"/>
          <w:szCs w:val="24"/>
          <w:rPrChange w:id="1172" w:author="Asad" w:date="2024-12-02T18:01:00Z">
            <w:rPr>
              <w:ins w:id="1173" w:author="Asad" w:date="2024-12-02T18:00:00Z"/>
            </w:rPr>
          </w:rPrChange>
        </w:rPr>
        <w:pPrChange w:id="1174" w:author="Asad" w:date="2024-12-02T18:02:00Z">
          <w:pPr>
            <w:spacing w:before="100" w:beforeAutospacing="1" w:after="100" w:afterAutospacing="1" w:line="240" w:lineRule="auto"/>
          </w:pPr>
        </w:pPrChange>
      </w:pPr>
      <w:ins w:id="1175" w:author="Asad" w:date="2024-12-02T18:00:00Z">
        <w:r w:rsidRPr="00DA1622">
          <w:rPr>
            <w:rFonts w:eastAsia="Times New Roman" w:cs="Times New Roman"/>
            <w:color w:val="auto"/>
            <w:szCs w:val="24"/>
            <w:rPrChange w:id="1176" w:author="Asad" w:date="2024-12-02T18:01:00Z">
              <w:rPr/>
            </w:rPrChange>
          </w:rPr>
          <w:t>Data visualization depends on libraries like D3.js or Chart.js, which must remain supported and updated.</w:t>
        </w:r>
      </w:ins>
    </w:p>
    <w:p w14:paraId="3852AAD5" w14:textId="543E096F" w:rsidR="00DA1622" w:rsidRPr="00DA1622" w:rsidRDefault="00DA1622">
      <w:pPr>
        <w:pStyle w:val="ListParagraph"/>
        <w:numPr>
          <w:ilvl w:val="0"/>
          <w:numId w:val="28"/>
        </w:numPr>
        <w:spacing w:before="100" w:beforeAutospacing="1" w:after="100" w:afterAutospacing="1" w:line="360" w:lineRule="auto"/>
        <w:jc w:val="both"/>
        <w:rPr>
          <w:ins w:id="1177" w:author="Asad" w:date="2024-12-02T18:00:00Z"/>
          <w:rFonts w:eastAsia="Times New Roman" w:cs="Times New Roman"/>
          <w:color w:val="auto"/>
          <w:szCs w:val="24"/>
          <w:rPrChange w:id="1178" w:author="Asad" w:date="2024-12-02T18:01:00Z">
            <w:rPr>
              <w:ins w:id="1179" w:author="Asad" w:date="2024-12-02T18:00:00Z"/>
            </w:rPr>
          </w:rPrChange>
        </w:rPr>
        <w:pPrChange w:id="1180" w:author="Asad" w:date="2024-12-02T18:02:00Z">
          <w:pPr>
            <w:spacing w:before="100" w:beforeAutospacing="1" w:after="100" w:afterAutospacing="1" w:line="240" w:lineRule="auto"/>
          </w:pPr>
        </w:pPrChange>
      </w:pPr>
      <w:ins w:id="1181" w:author="Asad" w:date="2024-12-02T18:00:00Z">
        <w:r w:rsidRPr="00DA1622">
          <w:rPr>
            <w:rFonts w:eastAsia="Times New Roman" w:cs="Times New Roman"/>
            <w:color w:val="auto"/>
            <w:szCs w:val="24"/>
            <w:rPrChange w:id="1182" w:author="Asad" w:date="2024-12-02T18:01:00Z">
              <w:rPr/>
            </w:rPrChange>
          </w:rPr>
          <w:t>The system depends on reliable hosting services for server and database deployment</w:t>
        </w:r>
      </w:ins>
      <w:ins w:id="1183" w:author="Asad" w:date="2024-12-02T18:01:00Z">
        <w:r>
          <w:rPr>
            <w:rFonts w:eastAsia="Times New Roman" w:cs="Times New Roman"/>
            <w:color w:val="auto"/>
            <w:szCs w:val="24"/>
          </w:rPr>
          <w:t>.</w:t>
        </w:r>
      </w:ins>
    </w:p>
    <w:p w14:paraId="344E348B" w14:textId="77777777" w:rsidR="00DA1622" w:rsidRPr="00DA1622" w:rsidRDefault="00DA1622">
      <w:pPr>
        <w:pStyle w:val="ListParagraph"/>
        <w:numPr>
          <w:ilvl w:val="0"/>
          <w:numId w:val="28"/>
        </w:numPr>
        <w:spacing w:before="100" w:beforeAutospacing="1" w:after="100" w:afterAutospacing="1" w:line="360" w:lineRule="auto"/>
        <w:jc w:val="both"/>
        <w:rPr>
          <w:ins w:id="1184" w:author="Asad" w:date="2024-12-02T18:00:00Z"/>
          <w:rFonts w:eastAsia="Times New Roman" w:cs="Times New Roman"/>
          <w:color w:val="auto"/>
          <w:szCs w:val="24"/>
          <w:rPrChange w:id="1185" w:author="Asad" w:date="2024-12-02T18:01:00Z">
            <w:rPr>
              <w:ins w:id="1186" w:author="Asad" w:date="2024-12-02T18:00:00Z"/>
            </w:rPr>
          </w:rPrChange>
        </w:rPr>
        <w:pPrChange w:id="1187" w:author="Asad" w:date="2024-12-02T18:02:00Z">
          <w:pPr>
            <w:spacing w:before="100" w:beforeAutospacing="1" w:after="100" w:afterAutospacing="1" w:line="240" w:lineRule="auto"/>
          </w:pPr>
        </w:pPrChange>
      </w:pPr>
      <w:ins w:id="1188" w:author="Asad" w:date="2024-12-02T18:00:00Z">
        <w:r w:rsidRPr="00DA1622">
          <w:rPr>
            <w:rFonts w:eastAsia="Times New Roman" w:cs="Times New Roman"/>
            <w:color w:val="auto"/>
            <w:szCs w:val="24"/>
            <w:rPrChange w:id="1189" w:author="Asad" w:date="2024-12-02T18:01:00Z">
              <w:rPr/>
            </w:rPrChange>
          </w:rPr>
          <w:lastRenderedPageBreak/>
          <w:t>The use of OAuth 2.0 or similar third-party authentication protocols is assumed for secure user login.</w:t>
        </w:r>
      </w:ins>
    </w:p>
    <w:p w14:paraId="11285114" w14:textId="77777777" w:rsidR="00DA1622" w:rsidRPr="00DA1622" w:rsidRDefault="00DA1622">
      <w:pPr>
        <w:pStyle w:val="ListParagraph"/>
        <w:numPr>
          <w:ilvl w:val="0"/>
          <w:numId w:val="28"/>
        </w:numPr>
        <w:spacing w:before="100" w:beforeAutospacing="1" w:after="100" w:afterAutospacing="1" w:line="360" w:lineRule="auto"/>
        <w:jc w:val="both"/>
        <w:rPr>
          <w:ins w:id="1190" w:author="Asad" w:date="2024-12-02T18:00:00Z"/>
          <w:rFonts w:eastAsia="Times New Roman" w:cs="Times New Roman"/>
          <w:color w:val="auto"/>
          <w:szCs w:val="24"/>
          <w:rPrChange w:id="1191" w:author="Asad" w:date="2024-12-02T18:01:00Z">
            <w:rPr>
              <w:ins w:id="1192" w:author="Asad" w:date="2024-12-02T18:00:00Z"/>
            </w:rPr>
          </w:rPrChange>
        </w:rPr>
        <w:pPrChange w:id="1193" w:author="Asad" w:date="2024-12-02T18:02:00Z">
          <w:pPr>
            <w:spacing w:before="100" w:beforeAutospacing="1" w:after="100" w:afterAutospacing="1" w:line="240" w:lineRule="auto"/>
          </w:pPr>
        </w:pPrChange>
      </w:pPr>
      <w:ins w:id="1194" w:author="Asad" w:date="2024-12-02T18:00:00Z">
        <w:r w:rsidRPr="00DA1622">
          <w:rPr>
            <w:rFonts w:eastAsia="Times New Roman" w:cs="Times New Roman"/>
            <w:color w:val="auto"/>
            <w:szCs w:val="24"/>
            <w:rPrChange w:id="1195" w:author="Asad" w:date="2024-12-02T18:01:00Z">
              <w:rPr/>
            </w:rPrChange>
          </w:rPr>
          <w:t>Components from similar projects or open-source libraries may be reused to expedite development, assuming compatibility with the platform.</w:t>
        </w:r>
      </w:ins>
    </w:p>
    <w:p w14:paraId="37D42EB3" w14:textId="77777777" w:rsidR="00DA1622" w:rsidRPr="00DA1622" w:rsidRDefault="00DA1622">
      <w:pPr>
        <w:spacing w:before="100" w:beforeAutospacing="1" w:after="100" w:afterAutospacing="1" w:line="360" w:lineRule="auto"/>
        <w:rPr>
          <w:ins w:id="1196" w:author="Asad" w:date="2024-12-02T17:58:00Z"/>
          <w:rFonts w:eastAsia="Times New Roman" w:cs="Times New Roman"/>
          <w:color w:val="auto"/>
          <w:szCs w:val="24"/>
          <w:rPrChange w:id="1197" w:author="Asad" w:date="2024-12-02T17:59:00Z">
            <w:rPr>
              <w:ins w:id="1198" w:author="Asad" w:date="2024-12-02T17:58:00Z"/>
            </w:rPr>
          </w:rPrChange>
        </w:rPr>
        <w:pPrChange w:id="1199" w:author="Asad" w:date="2024-12-02T17:59:00Z">
          <w:pPr>
            <w:spacing w:before="100" w:beforeAutospacing="1" w:after="100" w:afterAutospacing="1" w:line="240" w:lineRule="auto"/>
          </w:pPr>
        </w:pPrChange>
      </w:pPr>
    </w:p>
    <w:p w14:paraId="1136BD80" w14:textId="4FFD74BA" w:rsidR="005947DF" w:rsidRPr="000E057A" w:rsidRDefault="005947DF">
      <w:pPr>
        <w:pStyle w:val="Heading1"/>
        <w:numPr>
          <w:ilvl w:val="0"/>
          <w:numId w:val="2"/>
        </w:numPr>
        <w:shd w:val="clear" w:color="auto" w:fill="595959" w:themeFill="text1" w:themeFillTint="A6"/>
        <w:spacing w:after="240"/>
        <w:ind w:left="357" w:hanging="357"/>
        <w:jc w:val="center"/>
        <w:rPr>
          <w:ins w:id="1200" w:author="Asad" w:date="2024-12-02T18:06:00Z"/>
          <w:color w:val="FFFFFF" w:themeColor="background1"/>
          <w:sz w:val="36"/>
          <w:szCs w:val="36"/>
        </w:rPr>
        <w:pPrChange w:id="1201" w:author="Asad" w:date="2024-12-02T18:07:00Z">
          <w:pPr>
            <w:pStyle w:val="Heading1"/>
            <w:numPr>
              <w:numId w:val="2"/>
            </w:numPr>
            <w:shd w:val="clear" w:color="auto" w:fill="595959" w:themeFill="text1" w:themeFillTint="A6"/>
            <w:ind w:left="360" w:hanging="360"/>
            <w:jc w:val="center"/>
          </w:pPr>
        </w:pPrChange>
      </w:pPr>
      <w:ins w:id="1202" w:author="Asad" w:date="2024-12-02T18:06:00Z">
        <w:r>
          <w:rPr>
            <w:color w:val="FFFFFF" w:themeColor="background1"/>
            <w:sz w:val="36"/>
            <w:szCs w:val="36"/>
          </w:rPr>
          <w:t xml:space="preserve">Specific Requirements </w:t>
        </w:r>
      </w:ins>
    </w:p>
    <w:p w14:paraId="013E34F8" w14:textId="2D95D154" w:rsidR="00DA1622" w:rsidRPr="0070224B" w:rsidRDefault="005947DF" w:rsidP="0070224B">
      <w:pPr>
        <w:pStyle w:val="Heading2"/>
        <w:rPr>
          <w:ins w:id="1203" w:author="Asad" w:date="2024-12-02T18:08:00Z"/>
          <w:rPrChange w:id="1204" w:author="Asad Shah" w:date="2025-01-01T22:46:00Z">
            <w:rPr>
              <w:ins w:id="1205" w:author="Asad" w:date="2024-12-02T18:08:00Z"/>
            </w:rPr>
          </w:rPrChange>
        </w:rPr>
        <w:pPrChange w:id="1206" w:author="Asad Shah" w:date="2025-01-01T22:46:00Z">
          <w:pPr>
            <w:pStyle w:val="Heading1"/>
          </w:pPr>
        </w:pPrChange>
      </w:pPr>
      <w:ins w:id="1207" w:author="Asad" w:date="2024-12-02T18:08:00Z">
        <w:r w:rsidRPr="0070224B">
          <w:rPr>
            <w:rPrChange w:id="1208" w:author="Asad Shah" w:date="2025-01-01T22:46:00Z">
              <w:rPr/>
            </w:rPrChange>
          </w:rPr>
          <w:t>3.1 External Interface Requirements</w:t>
        </w:r>
      </w:ins>
    </w:p>
    <w:p w14:paraId="678C3E7B" w14:textId="4225CF80" w:rsidR="005947DF" w:rsidRPr="0070224B" w:rsidRDefault="005947DF" w:rsidP="0070224B">
      <w:pPr>
        <w:pStyle w:val="Heading3"/>
        <w:rPr>
          <w:ins w:id="1209" w:author="Asad Shah" w:date="2025-01-01T18:01:00Z"/>
          <w:rPrChange w:id="1210" w:author="Asad Shah" w:date="2025-01-01T22:46:00Z">
            <w:rPr>
              <w:ins w:id="1211" w:author="Asad Shah" w:date="2025-01-01T18:01:00Z"/>
            </w:rPr>
          </w:rPrChange>
        </w:rPr>
        <w:pPrChange w:id="1212" w:author="Asad Shah" w:date="2025-01-01T22:46:00Z">
          <w:pPr>
            <w:pStyle w:val="Heading2"/>
          </w:pPr>
        </w:pPrChange>
      </w:pPr>
      <w:ins w:id="1213" w:author="Asad" w:date="2024-12-02T18:09:00Z">
        <w:r w:rsidRPr="0070224B">
          <w:rPr>
            <w:rPrChange w:id="1214" w:author="Asad Shah" w:date="2025-01-01T22:46:00Z">
              <w:rPr/>
            </w:rPrChange>
          </w:rPr>
          <w:t xml:space="preserve">3.1.1 User Interfaces </w:t>
        </w:r>
      </w:ins>
    </w:p>
    <w:p w14:paraId="3F962BD4" w14:textId="43519363" w:rsidR="00DA3570" w:rsidRDefault="00DA3570" w:rsidP="0002769A">
      <w:pPr>
        <w:spacing w:line="360" w:lineRule="auto"/>
        <w:jc w:val="both"/>
        <w:rPr>
          <w:ins w:id="1215" w:author="Asad Shah" w:date="2025-01-01T18:10:00Z"/>
        </w:rPr>
        <w:pPrChange w:id="1216" w:author="Asad Shah" w:date="2025-01-01T21:45:00Z">
          <w:pPr/>
        </w:pPrChange>
      </w:pPr>
      <w:ins w:id="1217" w:author="Asad Shah" w:date="2025-01-01T18:07:00Z">
        <w:r>
          <w:t xml:space="preserve">The interface design </w:t>
        </w:r>
        <w:r w:rsidR="00D5743B">
          <w:t xml:space="preserve">in </w:t>
        </w:r>
      </w:ins>
      <w:ins w:id="1218" w:author="Asad Shah" w:date="2025-01-01T18:12:00Z">
        <w:r w:rsidR="00D5743B">
          <w:t>F</w:t>
        </w:r>
      </w:ins>
      <w:ins w:id="1219" w:author="Asad Shah" w:date="2025-01-01T18:07:00Z">
        <w:r w:rsidR="00D5743B">
          <w:t>ig</w:t>
        </w:r>
      </w:ins>
      <w:ins w:id="1220" w:author="Asad Shah" w:date="2025-01-01T18:08:00Z">
        <w:r w:rsidR="00D5743B">
          <w:t>ure 2</w:t>
        </w:r>
      </w:ins>
      <w:ins w:id="1221" w:author="Asad Shah" w:date="2025-01-01T18:09:00Z">
        <w:r w:rsidR="00D5743B">
          <w:t xml:space="preserve"> defines a user login and s</w:t>
        </w:r>
      </w:ins>
      <w:ins w:id="1222" w:author="Asad Shah" w:date="2025-01-01T18:10:00Z">
        <w:r w:rsidR="00D5743B">
          <w:t>i</w:t>
        </w:r>
      </w:ins>
      <w:ins w:id="1223" w:author="Asad Shah" w:date="2025-01-01T18:09:00Z">
        <w:r w:rsidR="00D5743B">
          <w:t>gnup fu</w:t>
        </w:r>
      </w:ins>
      <w:ins w:id="1224" w:author="Asad Shah" w:date="2025-01-01T18:10:00Z">
        <w:r w:rsidR="00D5743B">
          <w:t>nctionality when the user visits our website.</w:t>
        </w:r>
      </w:ins>
    </w:p>
    <w:p w14:paraId="4EADDCC4" w14:textId="40328E93" w:rsidR="00D5743B" w:rsidRDefault="00D5743B" w:rsidP="00D5743B">
      <w:pPr>
        <w:pStyle w:val="Caption"/>
        <w:keepNext/>
        <w:jc w:val="center"/>
        <w:rPr>
          <w:ins w:id="1225" w:author="Asad Shah" w:date="2025-01-01T18:12:00Z"/>
        </w:rPr>
        <w:pPrChange w:id="1226" w:author="Asad Shah" w:date="2025-01-01T18:12:00Z">
          <w:pPr>
            <w:pStyle w:val="Caption"/>
          </w:pPr>
        </w:pPrChange>
      </w:pPr>
      <w:ins w:id="1227" w:author="Asad Shah" w:date="2025-01-01T18:12:00Z">
        <w:r>
          <w:t xml:space="preserve">Figure </w:t>
        </w:r>
        <w:r>
          <w:fldChar w:fldCharType="begin"/>
        </w:r>
        <w:r>
          <w:instrText xml:space="preserve"> SEQ Figure \* ARABIC </w:instrText>
        </w:r>
      </w:ins>
      <w:r>
        <w:fldChar w:fldCharType="separate"/>
      </w:r>
      <w:ins w:id="1228" w:author="Asad Shah" w:date="2025-01-01T21:41:00Z">
        <w:r w:rsidR="0092117D">
          <w:rPr>
            <w:noProof/>
          </w:rPr>
          <w:t>2</w:t>
        </w:r>
      </w:ins>
      <w:ins w:id="1229" w:author="Asad Shah" w:date="2025-01-01T18:12:00Z">
        <w:r>
          <w:fldChar w:fldCharType="end"/>
        </w:r>
      </w:ins>
    </w:p>
    <w:p w14:paraId="3CEFA8B6" w14:textId="6972A8B9" w:rsidR="00D5743B" w:rsidRDefault="00D5743B" w:rsidP="00D5743B">
      <w:pPr>
        <w:rPr>
          <w:ins w:id="1230" w:author="Asad Shah" w:date="2025-01-01T18:15:00Z"/>
        </w:rPr>
      </w:pPr>
      <w:ins w:id="1231" w:author="Asad Shah" w:date="2025-01-01T18:11:00Z">
        <w:r w:rsidRPr="00D5743B">
          <w:drawing>
            <wp:inline distT="0" distB="0" distL="0" distR="0" wp14:anchorId="5E8F51AD" wp14:editId="677D5BCD">
              <wp:extent cx="612394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72180"/>
                      </a:xfrm>
                      <a:prstGeom prst="rect">
                        <a:avLst/>
                      </a:prstGeom>
                    </pic:spPr>
                  </pic:pic>
                </a:graphicData>
              </a:graphic>
            </wp:inline>
          </w:drawing>
        </w:r>
      </w:ins>
    </w:p>
    <w:p w14:paraId="6EBF9FC4" w14:textId="77777777" w:rsidR="00D5743B" w:rsidRDefault="00D5743B" w:rsidP="00D5743B">
      <w:pPr>
        <w:rPr>
          <w:ins w:id="1232" w:author="Asad Shah" w:date="2025-01-01T18:12:00Z"/>
        </w:rPr>
      </w:pPr>
    </w:p>
    <w:p w14:paraId="656D836E" w14:textId="397F21A2" w:rsidR="00D5743B" w:rsidRDefault="00D5743B" w:rsidP="0002769A">
      <w:pPr>
        <w:spacing w:line="360" w:lineRule="auto"/>
        <w:jc w:val="both"/>
        <w:rPr>
          <w:ins w:id="1233" w:author="Asad Shah" w:date="2025-01-01T18:15:00Z"/>
        </w:rPr>
        <w:pPrChange w:id="1234" w:author="Asad Shah" w:date="2025-01-01T21:45:00Z">
          <w:pPr/>
        </w:pPrChange>
      </w:pPr>
      <w:ins w:id="1235" w:author="Asad Shah" w:date="2025-01-01T18:12:00Z">
        <w:r>
          <w:t xml:space="preserve">After signup and login, the user is directed to homepage </w:t>
        </w:r>
      </w:ins>
      <w:ins w:id="1236" w:author="Asad Shah" w:date="2025-01-01T18:13:00Z">
        <w:r>
          <w:t xml:space="preserve">shown in Figure 3 to have options to navigate to other </w:t>
        </w:r>
      </w:ins>
      <w:ins w:id="1237" w:author="Asad Shah" w:date="2025-01-01T18:14:00Z">
        <w:r>
          <w:t>pages. Homepage has basic introduction of our website and a get started button which navigates to</w:t>
        </w:r>
      </w:ins>
      <w:ins w:id="1238" w:author="Asad Shah" w:date="2025-01-01T18:15:00Z">
        <w:r>
          <w:t>wards the finding of their career.</w:t>
        </w:r>
      </w:ins>
      <w:ins w:id="1239" w:author="Asad Shah" w:date="2025-01-01T18:12:00Z">
        <w:r>
          <w:t xml:space="preserve"> </w:t>
        </w:r>
      </w:ins>
    </w:p>
    <w:p w14:paraId="3C750C42" w14:textId="121EB6DB" w:rsidR="00D5743B" w:rsidRDefault="00D5743B" w:rsidP="00D5743B">
      <w:pPr>
        <w:pStyle w:val="Caption"/>
        <w:keepNext/>
        <w:jc w:val="center"/>
        <w:rPr>
          <w:ins w:id="1240" w:author="Asad Shah" w:date="2025-01-01T18:15:00Z"/>
        </w:rPr>
        <w:pPrChange w:id="1241" w:author="Asad Shah" w:date="2025-01-01T18:16:00Z">
          <w:pPr>
            <w:pStyle w:val="Caption"/>
          </w:pPr>
        </w:pPrChange>
      </w:pPr>
      <w:ins w:id="1242" w:author="Asad Shah" w:date="2025-01-01T18:15:00Z">
        <w:r>
          <w:lastRenderedPageBreak/>
          <w:t xml:space="preserve">Figure </w:t>
        </w:r>
        <w:r>
          <w:fldChar w:fldCharType="begin"/>
        </w:r>
        <w:r>
          <w:instrText xml:space="preserve"> SEQ Figure \* ARABIC </w:instrText>
        </w:r>
      </w:ins>
      <w:r>
        <w:fldChar w:fldCharType="separate"/>
      </w:r>
      <w:ins w:id="1243" w:author="Asad Shah" w:date="2025-01-01T21:41:00Z">
        <w:r w:rsidR="0092117D">
          <w:rPr>
            <w:noProof/>
          </w:rPr>
          <w:t>3</w:t>
        </w:r>
      </w:ins>
      <w:ins w:id="1244" w:author="Asad Shah" w:date="2025-01-01T18:15:00Z">
        <w:r>
          <w:fldChar w:fldCharType="end"/>
        </w:r>
      </w:ins>
    </w:p>
    <w:p w14:paraId="5D3A166C" w14:textId="59E26497" w:rsidR="00D5743B" w:rsidRDefault="001B2948" w:rsidP="00D5743B">
      <w:pPr>
        <w:rPr>
          <w:ins w:id="1245" w:author="Asad Shah" w:date="2025-01-01T18:16:00Z"/>
        </w:rPr>
      </w:pPr>
      <w:ins w:id="1246" w:author="Asad Shah" w:date="2025-01-01T18:25:00Z">
        <w:r w:rsidRPr="001B2948">
          <w:drawing>
            <wp:inline distT="0" distB="0" distL="0" distR="0" wp14:anchorId="5D39DAAE" wp14:editId="02764710">
              <wp:extent cx="6123940" cy="3443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3940" cy="3443605"/>
                      </a:xfrm>
                      <a:prstGeom prst="rect">
                        <a:avLst/>
                      </a:prstGeom>
                    </pic:spPr>
                  </pic:pic>
                </a:graphicData>
              </a:graphic>
            </wp:inline>
          </w:drawing>
        </w:r>
      </w:ins>
    </w:p>
    <w:p w14:paraId="25D7F8DB" w14:textId="23265208" w:rsidR="00D5743B" w:rsidRDefault="001B2948" w:rsidP="0002769A">
      <w:pPr>
        <w:spacing w:line="360" w:lineRule="auto"/>
        <w:jc w:val="both"/>
        <w:rPr>
          <w:ins w:id="1247" w:author="Asad Shah" w:date="2025-01-01T18:26:00Z"/>
        </w:rPr>
        <w:pPrChange w:id="1248" w:author="Asad Shah" w:date="2025-01-01T21:44:00Z">
          <w:pPr/>
        </w:pPrChange>
      </w:pPr>
      <w:ins w:id="1249" w:author="Asad Shah" w:date="2025-01-01T18:23:00Z">
        <w:r>
          <w:t>After clicking the get s</w:t>
        </w:r>
      </w:ins>
      <w:ins w:id="1250" w:author="Asad Shah" w:date="2025-01-01T18:24:00Z">
        <w:r>
          <w:t>tarted button, we are navigated to find our career section shown in Figure 4</w:t>
        </w:r>
      </w:ins>
      <w:ins w:id="1251" w:author="Asad Shah" w:date="2025-01-01T18:27:00Z">
        <w:r>
          <w:t xml:space="preserve"> where user can select any field according to his interest</w:t>
        </w:r>
      </w:ins>
      <w:ins w:id="1252" w:author="Asad Shah" w:date="2025-01-01T18:37:00Z">
        <w:r w:rsidR="00CD3395">
          <w:t>, en</w:t>
        </w:r>
      </w:ins>
      <w:ins w:id="1253" w:author="Asad Shah" w:date="2025-01-01T18:38:00Z">
        <w:r w:rsidR="00CD3395">
          <w:t>ter matric marks,</w:t>
        </w:r>
      </w:ins>
      <w:ins w:id="1254" w:author="Asad Shah" w:date="2025-01-01T18:37:00Z">
        <w:r w:rsidR="00CD3395">
          <w:t xml:space="preserve"> enter FSC </w:t>
        </w:r>
        <w:proofErr w:type="gramStart"/>
        <w:r w:rsidR="00CD3395">
          <w:t xml:space="preserve">marks </w:t>
        </w:r>
      </w:ins>
      <w:ins w:id="1255" w:author="Asad Shah" w:date="2025-01-01T18:27:00Z">
        <w:r>
          <w:t xml:space="preserve"> and</w:t>
        </w:r>
        <w:proofErr w:type="gramEnd"/>
        <w:r>
          <w:t xml:space="preserve"> then the universities related to </w:t>
        </w:r>
      </w:ins>
      <w:ins w:id="1256" w:author="Asad Shah" w:date="2025-01-01T18:38:00Z">
        <w:r w:rsidR="00CD3395">
          <w:t xml:space="preserve">the given data </w:t>
        </w:r>
      </w:ins>
      <w:ins w:id="1257" w:author="Asad Shah" w:date="2025-01-01T18:39:00Z">
        <w:r w:rsidR="00CD3395">
          <w:t>i</w:t>
        </w:r>
      </w:ins>
      <w:ins w:id="1258" w:author="Asad Shah" w:date="2025-01-01T18:38:00Z">
        <w:r w:rsidR="00CD3395">
          <w:t xml:space="preserve">s shown in the below fields which navigate to the web pages </w:t>
        </w:r>
      </w:ins>
      <w:ins w:id="1259" w:author="Asad Shah" w:date="2025-01-01T18:39:00Z">
        <w:r w:rsidR="00CD3395">
          <w:t>of the respected universities. If anyone is not clear about his in</w:t>
        </w:r>
      </w:ins>
      <w:ins w:id="1260" w:author="Asad Shah" w:date="2025-01-01T18:40:00Z">
        <w:r w:rsidR="00CD3395">
          <w:t xml:space="preserve">terests, he can chat with the chatbot to find his interest by </w:t>
        </w:r>
      </w:ins>
      <w:ins w:id="1261" w:author="Asad Shah" w:date="2025-01-01T18:41:00Z">
        <w:r w:rsidR="00CD3395">
          <w:t xml:space="preserve">telling </w:t>
        </w:r>
      </w:ins>
      <w:ins w:id="1262" w:author="Asad Shah" w:date="2025-01-01T18:40:00Z">
        <w:r w:rsidR="00CD3395">
          <w:t>the likes and dislikes</w:t>
        </w:r>
      </w:ins>
      <w:ins w:id="1263" w:author="Asad Shah" w:date="2025-01-01T18:41:00Z">
        <w:r w:rsidR="00CD3395">
          <w:t xml:space="preserve"> which help the chatbot to find </w:t>
        </w:r>
        <w:proofErr w:type="spellStart"/>
        <w:r w:rsidR="00CD3395">
          <w:t>the</w:t>
        </w:r>
        <w:proofErr w:type="spellEnd"/>
        <w:r w:rsidR="00CD3395">
          <w:t xml:space="preserve"> interest</w:t>
        </w:r>
      </w:ins>
      <w:ins w:id="1264" w:author="Asad Shah" w:date="2025-01-01T18:40:00Z">
        <w:r w:rsidR="00CD3395">
          <w:t>.</w:t>
        </w:r>
      </w:ins>
    </w:p>
    <w:p w14:paraId="1FFCB1CC" w14:textId="16244582" w:rsidR="001B2948" w:rsidRDefault="001B2948" w:rsidP="002C4FD1">
      <w:pPr>
        <w:pStyle w:val="Caption"/>
        <w:keepNext/>
        <w:jc w:val="center"/>
        <w:rPr>
          <w:ins w:id="1265" w:author="Asad Shah" w:date="2025-01-01T18:31:00Z"/>
        </w:rPr>
        <w:pPrChange w:id="1266" w:author="Asad Shah" w:date="2025-01-01T18:42:00Z">
          <w:pPr>
            <w:pStyle w:val="Caption"/>
          </w:pPr>
        </w:pPrChange>
      </w:pPr>
      <w:ins w:id="1267" w:author="Asad Shah" w:date="2025-01-01T18:31:00Z">
        <w:r>
          <w:lastRenderedPageBreak/>
          <w:t xml:space="preserve">Figure </w:t>
        </w:r>
        <w:r>
          <w:fldChar w:fldCharType="begin"/>
        </w:r>
        <w:r>
          <w:instrText xml:space="preserve"> SEQ Figure \* ARABIC </w:instrText>
        </w:r>
      </w:ins>
      <w:r>
        <w:fldChar w:fldCharType="separate"/>
      </w:r>
      <w:ins w:id="1268" w:author="Asad Shah" w:date="2025-01-01T21:41:00Z">
        <w:r w:rsidR="0092117D">
          <w:rPr>
            <w:noProof/>
          </w:rPr>
          <w:t>4</w:t>
        </w:r>
      </w:ins>
      <w:ins w:id="1269" w:author="Asad Shah" w:date="2025-01-01T18:31:00Z">
        <w:r>
          <w:fldChar w:fldCharType="end"/>
        </w:r>
      </w:ins>
    </w:p>
    <w:p w14:paraId="1B433AB6" w14:textId="5D021CC3" w:rsidR="001B2948" w:rsidRDefault="001B2948" w:rsidP="00D5743B">
      <w:pPr>
        <w:rPr>
          <w:ins w:id="1270" w:author="Asad Shah" w:date="2025-01-01T18:42:00Z"/>
        </w:rPr>
      </w:pPr>
      <w:ins w:id="1271" w:author="Asad Shah" w:date="2025-01-01T18:31:00Z">
        <w:r w:rsidRPr="001B2948">
          <w:drawing>
            <wp:inline distT="0" distB="0" distL="0" distR="0" wp14:anchorId="1894A9A5" wp14:editId="12FD6AE7">
              <wp:extent cx="612394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3940" cy="3454400"/>
                      </a:xfrm>
                      <a:prstGeom prst="rect">
                        <a:avLst/>
                      </a:prstGeom>
                    </pic:spPr>
                  </pic:pic>
                </a:graphicData>
              </a:graphic>
            </wp:inline>
          </w:drawing>
        </w:r>
      </w:ins>
    </w:p>
    <w:p w14:paraId="351657DB" w14:textId="1BAEF032" w:rsidR="002C4FD1" w:rsidRDefault="002C4FD1" w:rsidP="0002769A">
      <w:pPr>
        <w:spacing w:line="360" w:lineRule="auto"/>
        <w:jc w:val="both"/>
        <w:rPr>
          <w:ins w:id="1272" w:author="Asad Shah" w:date="2025-01-01T21:30:00Z"/>
        </w:rPr>
        <w:pPrChange w:id="1273" w:author="Asad Shah" w:date="2025-01-01T21:44:00Z">
          <w:pPr/>
        </w:pPrChange>
      </w:pPr>
      <w:ins w:id="1274" w:author="Asad Shah" w:date="2025-01-01T18:42:00Z">
        <w:r>
          <w:t xml:space="preserve">The Figure 4 has help to suggest the universities according to the </w:t>
        </w:r>
      </w:ins>
      <w:ins w:id="1275" w:author="Asad Shah" w:date="2025-01-01T18:43:00Z">
        <w:r>
          <w:t xml:space="preserve">interest, </w:t>
        </w:r>
      </w:ins>
      <w:ins w:id="1276" w:author="Asad Shah" w:date="2025-01-01T18:44:00Z">
        <w:r>
          <w:t xml:space="preserve">matric and FSC marks. The get personalized career button navigates </w:t>
        </w:r>
      </w:ins>
      <w:ins w:id="1277" w:author="Asad Shah" w:date="2025-01-01T18:45:00Z">
        <w:r>
          <w:t>to the page shown in Figure 5 to help t</w:t>
        </w:r>
      </w:ins>
      <w:ins w:id="1278" w:author="Asad Shah" w:date="2025-01-01T18:44:00Z">
        <w:r>
          <w:t>he student</w:t>
        </w:r>
      </w:ins>
      <w:ins w:id="1279" w:author="Asad Shah" w:date="2025-01-01T18:46:00Z">
        <w:r>
          <w:t xml:space="preserve"> if he</w:t>
        </w:r>
      </w:ins>
      <w:ins w:id="1280" w:author="Asad Shah" w:date="2025-01-01T18:44:00Z">
        <w:r>
          <w:t xml:space="preserve"> want</w:t>
        </w:r>
      </w:ins>
      <w:ins w:id="1281" w:author="Asad Shah" w:date="2025-01-01T18:46:00Z">
        <w:r>
          <w:t>s</w:t>
        </w:r>
      </w:ins>
      <w:ins w:id="1282" w:author="Asad Shah" w:date="2025-01-01T18:44:00Z">
        <w:r>
          <w:t xml:space="preserve"> to select the career accordi</w:t>
        </w:r>
      </w:ins>
      <w:ins w:id="1283" w:author="Asad Shah" w:date="2025-01-01T18:45:00Z">
        <w:r>
          <w:t xml:space="preserve">ng to market trends and </w:t>
        </w:r>
      </w:ins>
      <w:ins w:id="1284" w:author="Asad Shah" w:date="2025-01-01T18:46:00Z">
        <w:r>
          <w:t xml:space="preserve">the </w:t>
        </w:r>
      </w:ins>
      <w:ins w:id="1285" w:author="Asad Shah" w:date="2025-01-01T18:45:00Z">
        <w:r>
          <w:t xml:space="preserve">jobs </w:t>
        </w:r>
      </w:ins>
      <w:ins w:id="1286" w:author="Asad Shah" w:date="2025-01-01T18:46:00Z">
        <w:r>
          <w:t>availability.</w:t>
        </w:r>
      </w:ins>
      <w:ins w:id="1287" w:author="Asad Shah" w:date="2025-01-01T18:47:00Z">
        <w:r>
          <w:t xml:space="preserve"> User can select particular filed to find the trends, find the trending fields and how they grow </w:t>
        </w:r>
        <w:r w:rsidR="00614DD7">
          <w:t>in last</w:t>
        </w:r>
      </w:ins>
      <w:ins w:id="1288" w:author="Asad Shah" w:date="2025-01-01T18:48:00Z">
        <w:r w:rsidR="00614DD7">
          <w:t xml:space="preserve"> 5 years and can have the comparison of selected fields.</w:t>
        </w:r>
      </w:ins>
    </w:p>
    <w:p w14:paraId="21416A69" w14:textId="77777777" w:rsidR="00C7668A" w:rsidRDefault="00C7668A" w:rsidP="00D5743B">
      <w:pPr>
        <w:rPr>
          <w:ins w:id="1289" w:author="Asad Shah" w:date="2025-01-01T18:49:00Z"/>
        </w:rPr>
      </w:pPr>
    </w:p>
    <w:p w14:paraId="4E7D20A7" w14:textId="2B5D5071" w:rsidR="00614DD7" w:rsidRDefault="00614DD7" w:rsidP="00614DD7">
      <w:pPr>
        <w:pStyle w:val="Caption"/>
        <w:keepNext/>
        <w:jc w:val="center"/>
        <w:rPr>
          <w:ins w:id="1290" w:author="Asad Shah" w:date="2025-01-01T18:49:00Z"/>
        </w:rPr>
        <w:pPrChange w:id="1291" w:author="Asad Shah" w:date="2025-01-01T18:49:00Z">
          <w:pPr>
            <w:pStyle w:val="Caption"/>
          </w:pPr>
        </w:pPrChange>
      </w:pPr>
      <w:ins w:id="1292" w:author="Asad Shah" w:date="2025-01-01T18:49:00Z">
        <w:r>
          <w:lastRenderedPageBreak/>
          <w:t xml:space="preserve">Figure </w:t>
        </w:r>
        <w:r>
          <w:fldChar w:fldCharType="begin"/>
        </w:r>
        <w:r>
          <w:instrText xml:space="preserve"> SEQ Figure \* ARABIC </w:instrText>
        </w:r>
      </w:ins>
      <w:r>
        <w:fldChar w:fldCharType="separate"/>
      </w:r>
      <w:ins w:id="1293" w:author="Asad Shah" w:date="2025-01-01T21:41:00Z">
        <w:r w:rsidR="0092117D">
          <w:rPr>
            <w:noProof/>
          </w:rPr>
          <w:t>5</w:t>
        </w:r>
      </w:ins>
      <w:ins w:id="1294" w:author="Asad Shah" w:date="2025-01-01T18:49:00Z">
        <w:r>
          <w:fldChar w:fldCharType="end"/>
        </w:r>
      </w:ins>
    </w:p>
    <w:p w14:paraId="6E3BC2DB" w14:textId="4D78AF5C" w:rsidR="00614DD7" w:rsidRDefault="00614DD7" w:rsidP="00D5743B">
      <w:pPr>
        <w:rPr>
          <w:ins w:id="1295" w:author="Asad Shah" w:date="2025-01-01T18:46:00Z"/>
        </w:rPr>
      </w:pPr>
      <w:ins w:id="1296" w:author="Asad Shah" w:date="2025-01-01T18:49:00Z">
        <w:r w:rsidRPr="00614DD7">
          <w:drawing>
            <wp:inline distT="0" distB="0" distL="0" distR="0" wp14:anchorId="29EC4D31" wp14:editId="0222FF50">
              <wp:extent cx="6123940" cy="3435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40" cy="3435985"/>
                      </a:xfrm>
                      <a:prstGeom prst="rect">
                        <a:avLst/>
                      </a:prstGeom>
                    </pic:spPr>
                  </pic:pic>
                </a:graphicData>
              </a:graphic>
            </wp:inline>
          </w:drawing>
        </w:r>
      </w:ins>
    </w:p>
    <w:p w14:paraId="4D18DE46" w14:textId="1CC16CC5" w:rsidR="002C4FD1" w:rsidRDefault="00C7668A" w:rsidP="0002769A">
      <w:pPr>
        <w:spacing w:line="360" w:lineRule="auto"/>
        <w:jc w:val="both"/>
        <w:rPr>
          <w:ins w:id="1297" w:author="Asad Shah" w:date="2025-01-01T21:33:00Z"/>
        </w:rPr>
        <w:pPrChange w:id="1298" w:author="Asad Shah" w:date="2025-01-01T21:45:00Z">
          <w:pPr/>
        </w:pPrChange>
      </w:pPr>
      <w:ins w:id="1299" w:author="Asad Shah" w:date="2025-01-01T21:32:00Z">
        <w:r>
          <w:t xml:space="preserve">We also have our about page which shows the purpose of our website shown in </w:t>
        </w:r>
      </w:ins>
      <w:ins w:id="1300" w:author="Asad Shah" w:date="2025-01-01T21:41:00Z">
        <w:r>
          <w:t>F</w:t>
        </w:r>
      </w:ins>
      <w:ins w:id="1301" w:author="Asad Shah" w:date="2025-01-01T21:32:00Z">
        <w:r>
          <w:t>i</w:t>
        </w:r>
      </w:ins>
      <w:ins w:id="1302" w:author="Asad Shah" w:date="2025-01-01T21:33:00Z">
        <w:r>
          <w:t>gure 6.</w:t>
        </w:r>
      </w:ins>
    </w:p>
    <w:p w14:paraId="18F66552" w14:textId="1E979DCA" w:rsidR="0092117D" w:rsidRDefault="0092117D" w:rsidP="0092117D">
      <w:pPr>
        <w:pStyle w:val="Caption"/>
        <w:keepNext/>
        <w:jc w:val="center"/>
        <w:rPr>
          <w:ins w:id="1303" w:author="Asad Shah" w:date="2025-01-01T21:41:00Z"/>
        </w:rPr>
        <w:pPrChange w:id="1304" w:author="Asad Shah" w:date="2025-01-01T21:41:00Z">
          <w:pPr>
            <w:pStyle w:val="Caption"/>
          </w:pPr>
        </w:pPrChange>
      </w:pPr>
      <w:ins w:id="1305" w:author="Asad Shah" w:date="2025-01-01T21:41:00Z">
        <w:r>
          <w:t xml:space="preserve">Figure </w:t>
        </w:r>
        <w:r>
          <w:fldChar w:fldCharType="begin"/>
        </w:r>
        <w:r>
          <w:instrText xml:space="preserve"> SEQ Figure \* ARABIC </w:instrText>
        </w:r>
      </w:ins>
      <w:r>
        <w:fldChar w:fldCharType="separate"/>
      </w:r>
      <w:ins w:id="1306" w:author="Asad Shah" w:date="2025-01-01T21:41:00Z">
        <w:r>
          <w:rPr>
            <w:noProof/>
          </w:rPr>
          <w:t>6</w:t>
        </w:r>
        <w:r>
          <w:fldChar w:fldCharType="end"/>
        </w:r>
      </w:ins>
    </w:p>
    <w:p w14:paraId="329A1675" w14:textId="60A37146" w:rsidR="00C7668A" w:rsidRPr="00C7668A" w:rsidRDefault="00C7668A" w:rsidP="00D5743B">
      <w:pPr>
        <w:rPr>
          <w:ins w:id="1307" w:author="Asad Shah" w:date="2025-01-01T21:38:00Z"/>
          <w:b/>
          <w:bCs/>
          <w:rPrChange w:id="1308" w:author="Asad Shah" w:date="2025-01-01T21:40:00Z">
            <w:rPr>
              <w:ins w:id="1309" w:author="Asad Shah" w:date="2025-01-01T21:38:00Z"/>
            </w:rPr>
          </w:rPrChange>
        </w:rPr>
      </w:pPr>
      <w:ins w:id="1310" w:author="Asad Shah" w:date="2025-01-01T21:40:00Z">
        <w:r w:rsidRPr="00C7668A">
          <w:rPr>
            <w:b/>
            <w:bCs/>
          </w:rPr>
          <w:drawing>
            <wp:inline distT="0" distB="0" distL="0" distR="0" wp14:anchorId="793D6A8F" wp14:editId="7B3E6CCE">
              <wp:extent cx="6123940" cy="3431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3940" cy="3431540"/>
                      </a:xfrm>
                      <a:prstGeom prst="rect">
                        <a:avLst/>
                      </a:prstGeom>
                    </pic:spPr>
                  </pic:pic>
                </a:graphicData>
              </a:graphic>
            </wp:inline>
          </w:drawing>
        </w:r>
      </w:ins>
    </w:p>
    <w:p w14:paraId="347CC8CF" w14:textId="2381884F" w:rsidR="00C7668A" w:rsidRDefault="00C7668A" w:rsidP="0002769A">
      <w:pPr>
        <w:spacing w:line="276" w:lineRule="auto"/>
        <w:jc w:val="both"/>
        <w:pPrChange w:id="1311" w:author="Asad Shah" w:date="2025-01-01T21:45:00Z">
          <w:pPr/>
        </w:pPrChange>
      </w:pPr>
      <w:ins w:id="1312" w:author="Asad Shah" w:date="2025-01-01T21:38:00Z">
        <w:r>
          <w:lastRenderedPageBreak/>
          <w:t xml:space="preserve">Contact us page help to connect the users for any means </w:t>
        </w:r>
      </w:ins>
      <w:ins w:id="1313" w:author="Asad Shah" w:date="2025-01-01T21:39:00Z">
        <w:r>
          <w:t>by sending their name, email and a message</w:t>
        </w:r>
      </w:ins>
      <w:ins w:id="1314" w:author="Asad Shah" w:date="2025-01-01T21:40:00Z">
        <w:r>
          <w:t xml:space="preserve"> shown in Fi</w:t>
        </w:r>
      </w:ins>
      <w:ins w:id="1315" w:author="Asad Shah" w:date="2025-01-01T21:41:00Z">
        <w:r>
          <w:t xml:space="preserve">gure </w:t>
        </w:r>
        <w:r w:rsidR="0092117D">
          <w:t>7</w:t>
        </w:r>
      </w:ins>
      <w:ins w:id="1316" w:author="Asad Shah" w:date="2025-01-01T21:39:00Z">
        <w:r>
          <w:t>.</w:t>
        </w:r>
      </w:ins>
    </w:p>
    <w:p w14:paraId="23BD53D2" w14:textId="7D581C11" w:rsidR="0092117D" w:rsidRDefault="0092117D" w:rsidP="0092117D">
      <w:pPr>
        <w:pStyle w:val="Caption"/>
        <w:keepNext/>
        <w:jc w:val="center"/>
        <w:pPrChange w:id="1317" w:author="Asad Shah" w:date="2025-01-01T21:41:00Z">
          <w:pPr>
            <w:pStyle w:val="Caption"/>
          </w:pPr>
        </w:pPrChange>
      </w:pPr>
      <w:r>
        <w:t xml:space="preserve">Figure </w:t>
      </w:r>
      <w:r>
        <w:fldChar w:fldCharType="begin"/>
      </w:r>
      <w:r>
        <w:instrText xml:space="preserve"> SEQ Figure \* ARABIC </w:instrText>
      </w:r>
      <w:r>
        <w:fldChar w:fldCharType="separate"/>
      </w:r>
      <w:r>
        <w:rPr>
          <w:noProof/>
        </w:rPr>
        <w:t>7</w:t>
      </w:r>
      <w:r>
        <w:fldChar w:fldCharType="end"/>
      </w:r>
    </w:p>
    <w:p w14:paraId="43DF210F" w14:textId="0F5BBE4D" w:rsidR="00C7668A" w:rsidRDefault="00C7668A" w:rsidP="00D5743B">
      <w:pPr>
        <w:rPr>
          <w:ins w:id="1318" w:author="Asad Shah" w:date="2025-01-01T21:36:00Z"/>
        </w:rPr>
      </w:pPr>
      <w:ins w:id="1319" w:author="Asad Shah" w:date="2025-01-01T21:40:00Z">
        <w:r w:rsidRPr="00C7668A">
          <w:drawing>
            <wp:inline distT="0" distB="0" distL="0" distR="0" wp14:anchorId="4DA04339" wp14:editId="574C1E7A">
              <wp:extent cx="6123940" cy="3434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940" cy="3434715"/>
                      </a:xfrm>
                      <a:prstGeom prst="rect">
                        <a:avLst/>
                      </a:prstGeom>
                    </pic:spPr>
                  </pic:pic>
                </a:graphicData>
              </a:graphic>
            </wp:inline>
          </w:drawing>
        </w:r>
      </w:ins>
    </w:p>
    <w:p w14:paraId="1EA935D9" w14:textId="46A8981A" w:rsidR="00081AD6" w:rsidRDefault="00081AD6" w:rsidP="001606FF">
      <w:pPr>
        <w:pStyle w:val="Heading3"/>
        <w:spacing w:line="360" w:lineRule="auto"/>
        <w:rPr>
          <w:ins w:id="1320" w:author="Asad Shah" w:date="2025-01-01T21:44:00Z"/>
        </w:rPr>
        <w:pPrChange w:id="1321" w:author="Asad Shah" w:date="2025-01-02T02:20:00Z">
          <w:pPr>
            <w:pStyle w:val="Heading2"/>
          </w:pPr>
        </w:pPrChange>
      </w:pPr>
      <w:ins w:id="1322" w:author="Asad Shah" w:date="2025-01-01T21:44:00Z">
        <w:r>
          <w:t xml:space="preserve">3.1.2 </w:t>
        </w:r>
      </w:ins>
      <w:ins w:id="1323" w:author="Asad Shah" w:date="2025-01-01T21:43:00Z">
        <w:r>
          <w:t>Hardware Interfaces</w:t>
        </w:r>
      </w:ins>
    </w:p>
    <w:p w14:paraId="6D298C54" w14:textId="4DA2D46F" w:rsidR="007C51B8" w:rsidRPr="0070224B" w:rsidRDefault="007C51B8" w:rsidP="001606FF">
      <w:pPr>
        <w:spacing w:line="360" w:lineRule="auto"/>
        <w:rPr>
          <w:ins w:id="1324" w:author="Asad Shah" w:date="2025-01-01T22:30:00Z"/>
          <w:b/>
          <w:bCs/>
          <w:lang/>
          <w:rPrChange w:id="1325" w:author="Asad Shah" w:date="2025-01-01T22:47:00Z">
            <w:rPr>
              <w:ins w:id="1326" w:author="Asad Shah" w:date="2025-01-01T22:30:00Z"/>
              <w:lang/>
            </w:rPr>
          </w:rPrChange>
        </w:rPr>
        <w:pPrChange w:id="1327" w:author="Asad Shah" w:date="2025-01-02T02:20:00Z">
          <w:pPr>
            <w:spacing w:before="100" w:beforeAutospacing="1" w:after="100" w:afterAutospacing="1" w:line="240" w:lineRule="auto"/>
          </w:pPr>
        </w:pPrChange>
      </w:pPr>
      <w:ins w:id="1328" w:author="Asad Shah" w:date="2025-01-01T22:30:00Z">
        <w:r w:rsidRPr="0070224B">
          <w:rPr>
            <w:b/>
            <w:bCs/>
            <w:lang/>
            <w:rPrChange w:id="1329" w:author="Asad Shah" w:date="2025-01-01T22:47:00Z">
              <w:rPr>
                <w:lang/>
              </w:rPr>
            </w:rPrChange>
          </w:rPr>
          <w:t>Desktop/Laptop Computers</w:t>
        </w:r>
      </w:ins>
    </w:p>
    <w:p w14:paraId="154B5340" w14:textId="517849A2" w:rsidR="007C51B8" w:rsidRPr="007C51B8" w:rsidRDefault="007C51B8" w:rsidP="007C51B8">
      <w:pPr>
        <w:pStyle w:val="ListParagraph"/>
        <w:numPr>
          <w:ilvl w:val="0"/>
          <w:numId w:val="29"/>
        </w:numPr>
        <w:spacing w:before="100" w:beforeAutospacing="1" w:after="100" w:afterAutospacing="1" w:line="360" w:lineRule="auto"/>
        <w:jc w:val="both"/>
        <w:rPr>
          <w:ins w:id="1330" w:author="Asad Shah" w:date="2025-01-01T22:30:00Z"/>
          <w:rFonts w:eastAsia="Times New Roman" w:cs="Times New Roman"/>
          <w:color w:val="auto"/>
          <w:szCs w:val="24"/>
          <w:lang/>
          <w:rPrChange w:id="1331" w:author="Asad Shah" w:date="2025-01-01T22:30:00Z">
            <w:rPr>
              <w:ins w:id="1332" w:author="Asad Shah" w:date="2025-01-01T22:30:00Z"/>
              <w:lang/>
            </w:rPr>
          </w:rPrChange>
        </w:rPr>
        <w:pPrChange w:id="1333" w:author="Asad Shah" w:date="2025-01-01T22:30:00Z">
          <w:pPr>
            <w:spacing w:before="100" w:beforeAutospacing="1" w:after="100" w:afterAutospacing="1" w:line="240" w:lineRule="auto"/>
          </w:pPr>
        </w:pPrChange>
      </w:pPr>
      <w:ins w:id="1334" w:author="Asad Shah" w:date="2025-01-01T22:30:00Z">
        <w:r w:rsidRPr="007C51B8">
          <w:rPr>
            <w:rFonts w:eastAsia="Times New Roman" w:cs="Times New Roman"/>
            <w:color w:val="auto"/>
            <w:szCs w:val="24"/>
            <w:lang/>
            <w:rPrChange w:id="1335" w:author="Asad Shah" w:date="2025-01-01T22:30:00Z">
              <w:rPr>
                <w:lang/>
              </w:rPr>
            </w:rPrChange>
          </w:rPr>
          <w:t>The website is accessible through modern web browsers (e.g. Chrome, Firefox, Safari) installed on desktops or laptops.</w:t>
        </w:r>
      </w:ins>
    </w:p>
    <w:p w14:paraId="05C5733A" w14:textId="77777777" w:rsidR="007C51B8" w:rsidRPr="007C51B8" w:rsidRDefault="007C51B8" w:rsidP="007C51B8">
      <w:pPr>
        <w:pStyle w:val="ListParagraph"/>
        <w:numPr>
          <w:ilvl w:val="0"/>
          <w:numId w:val="29"/>
        </w:numPr>
        <w:spacing w:before="100" w:beforeAutospacing="1" w:after="100" w:afterAutospacing="1" w:line="360" w:lineRule="auto"/>
        <w:jc w:val="both"/>
        <w:rPr>
          <w:ins w:id="1336" w:author="Asad Shah" w:date="2025-01-01T22:30:00Z"/>
          <w:rFonts w:eastAsia="Times New Roman" w:cs="Times New Roman"/>
          <w:color w:val="auto"/>
          <w:szCs w:val="24"/>
          <w:lang/>
          <w:rPrChange w:id="1337" w:author="Asad Shah" w:date="2025-01-01T22:30:00Z">
            <w:rPr>
              <w:ins w:id="1338" w:author="Asad Shah" w:date="2025-01-01T22:30:00Z"/>
              <w:lang/>
            </w:rPr>
          </w:rPrChange>
        </w:rPr>
        <w:pPrChange w:id="1339" w:author="Asad Shah" w:date="2025-01-01T22:30:00Z">
          <w:pPr>
            <w:spacing w:before="100" w:beforeAutospacing="1" w:after="100" w:afterAutospacing="1" w:line="240" w:lineRule="auto"/>
          </w:pPr>
        </w:pPrChange>
      </w:pPr>
      <w:ins w:id="1340" w:author="Asad Shah" w:date="2025-01-01T22:30:00Z">
        <w:r w:rsidRPr="007C51B8">
          <w:rPr>
            <w:rFonts w:eastAsia="Times New Roman" w:cs="Times New Roman"/>
            <w:color w:val="auto"/>
            <w:szCs w:val="24"/>
            <w:lang/>
            <w:rPrChange w:id="1341" w:author="Asad Shah" w:date="2025-01-01T22:30:00Z">
              <w:rPr>
                <w:lang/>
              </w:rPr>
            </w:rPrChange>
          </w:rPr>
          <w:t>Interaction includes input via a keyboard and mouse.</w:t>
        </w:r>
      </w:ins>
    </w:p>
    <w:p w14:paraId="3C176FBA" w14:textId="77777777" w:rsidR="007C51B8" w:rsidRPr="007C51B8" w:rsidRDefault="007C51B8" w:rsidP="007C51B8">
      <w:pPr>
        <w:pStyle w:val="ListParagraph"/>
        <w:numPr>
          <w:ilvl w:val="0"/>
          <w:numId w:val="29"/>
        </w:numPr>
        <w:spacing w:before="100" w:beforeAutospacing="1" w:after="100" w:afterAutospacing="1" w:line="360" w:lineRule="auto"/>
        <w:jc w:val="both"/>
        <w:rPr>
          <w:ins w:id="1342" w:author="Asad Shah" w:date="2025-01-01T22:30:00Z"/>
          <w:rFonts w:eastAsia="Times New Roman" w:cs="Times New Roman"/>
          <w:color w:val="auto"/>
          <w:szCs w:val="24"/>
          <w:lang/>
          <w:rPrChange w:id="1343" w:author="Asad Shah" w:date="2025-01-01T22:30:00Z">
            <w:rPr>
              <w:ins w:id="1344" w:author="Asad Shah" w:date="2025-01-01T22:30:00Z"/>
              <w:lang/>
            </w:rPr>
          </w:rPrChange>
        </w:rPr>
        <w:pPrChange w:id="1345" w:author="Asad Shah" w:date="2025-01-01T22:30:00Z">
          <w:pPr>
            <w:spacing w:before="100" w:beforeAutospacing="1" w:after="100" w:afterAutospacing="1" w:line="240" w:lineRule="auto"/>
          </w:pPr>
        </w:pPrChange>
      </w:pPr>
      <w:ins w:id="1346" w:author="Asad Shah" w:date="2025-01-01T22:30:00Z">
        <w:r w:rsidRPr="007C51B8">
          <w:rPr>
            <w:rFonts w:eastAsia="Times New Roman" w:cs="Times New Roman"/>
            <w:color w:val="auto"/>
            <w:szCs w:val="24"/>
            <w:lang/>
            <w:rPrChange w:id="1347" w:author="Asad Shah" w:date="2025-01-01T22:30:00Z">
              <w:rPr>
                <w:lang/>
              </w:rPr>
            </w:rPrChange>
          </w:rPr>
          <w:t>Users require a functional desktop or laptop computer with internet connectivity.</w:t>
        </w:r>
      </w:ins>
    </w:p>
    <w:p w14:paraId="2DA8D44B" w14:textId="2126F4A1" w:rsidR="007C51B8" w:rsidRPr="0070224B" w:rsidRDefault="007C51B8" w:rsidP="0070224B">
      <w:pPr>
        <w:rPr>
          <w:ins w:id="1348" w:author="Asad Shah" w:date="2025-01-01T22:30:00Z"/>
          <w:b/>
          <w:bCs/>
          <w:lang/>
          <w:rPrChange w:id="1349" w:author="Asad Shah" w:date="2025-01-01T22:47:00Z">
            <w:rPr>
              <w:ins w:id="1350" w:author="Asad Shah" w:date="2025-01-01T22:30:00Z"/>
              <w:lang/>
            </w:rPr>
          </w:rPrChange>
        </w:rPr>
        <w:pPrChange w:id="1351" w:author="Asad Shah" w:date="2025-01-01T22:47:00Z">
          <w:pPr>
            <w:pStyle w:val="ListParagraph"/>
            <w:numPr>
              <w:numId w:val="29"/>
            </w:numPr>
            <w:spacing w:before="100" w:beforeAutospacing="1" w:after="100" w:afterAutospacing="1" w:line="240" w:lineRule="auto"/>
            <w:ind w:hanging="360"/>
          </w:pPr>
        </w:pPrChange>
      </w:pPr>
      <w:ins w:id="1352" w:author="Asad Shah" w:date="2025-01-01T22:30:00Z">
        <w:r w:rsidRPr="0070224B">
          <w:rPr>
            <w:b/>
            <w:bCs/>
            <w:lang/>
            <w:rPrChange w:id="1353" w:author="Asad Shah" w:date="2025-01-01T22:47:00Z">
              <w:rPr>
                <w:lang/>
              </w:rPr>
            </w:rPrChange>
          </w:rPr>
          <w:t>Mobile Phones and Tablets</w:t>
        </w:r>
      </w:ins>
    </w:p>
    <w:p w14:paraId="30CB66FA" w14:textId="77777777" w:rsidR="007C51B8" w:rsidRPr="007C51B8" w:rsidRDefault="007C51B8" w:rsidP="007C51B8">
      <w:pPr>
        <w:pStyle w:val="ListParagraph"/>
        <w:numPr>
          <w:ilvl w:val="0"/>
          <w:numId w:val="30"/>
        </w:numPr>
        <w:spacing w:before="100" w:beforeAutospacing="1" w:after="100" w:afterAutospacing="1" w:line="360" w:lineRule="auto"/>
        <w:jc w:val="both"/>
        <w:rPr>
          <w:ins w:id="1354" w:author="Asad Shah" w:date="2025-01-01T22:30:00Z"/>
          <w:rFonts w:eastAsia="Times New Roman" w:cs="Times New Roman"/>
          <w:color w:val="auto"/>
          <w:szCs w:val="24"/>
          <w:lang/>
          <w:rPrChange w:id="1355" w:author="Asad Shah" w:date="2025-01-01T22:31:00Z">
            <w:rPr>
              <w:ins w:id="1356" w:author="Asad Shah" w:date="2025-01-01T22:30:00Z"/>
              <w:lang/>
            </w:rPr>
          </w:rPrChange>
        </w:rPr>
        <w:pPrChange w:id="1357" w:author="Asad Shah" w:date="2025-01-01T22:31:00Z">
          <w:pPr>
            <w:pStyle w:val="ListParagraph"/>
            <w:numPr>
              <w:numId w:val="29"/>
            </w:numPr>
            <w:spacing w:before="100" w:beforeAutospacing="1" w:after="100" w:afterAutospacing="1" w:line="240" w:lineRule="auto"/>
            <w:ind w:hanging="360"/>
          </w:pPr>
        </w:pPrChange>
      </w:pPr>
      <w:ins w:id="1358" w:author="Asad Shah" w:date="2025-01-01T22:30:00Z">
        <w:r w:rsidRPr="007C51B8">
          <w:rPr>
            <w:rFonts w:eastAsia="Times New Roman" w:cs="Times New Roman"/>
            <w:color w:val="auto"/>
            <w:szCs w:val="24"/>
            <w:lang/>
            <w:rPrChange w:id="1359" w:author="Asad Shah" w:date="2025-01-01T22:31:00Z">
              <w:rPr>
                <w:lang/>
              </w:rPr>
            </w:rPrChange>
          </w:rPr>
          <w:t>The website is designed to be responsive and compatible with mobile devices.</w:t>
        </w:r>
      </w:ins>
    </w:p>
    <w:p w14:paraId="063A4257" w14:textId="0EADBDAC" w:rsidR="007C51B8" w:rsidRPr="007C51B8" w:rsidRDefault="007C51B8" w:rsidP="007C51B8">
      <w:pPr>
        <w:pStyle w:val="ListParagraph"/>
        <w:numPr>
          <w:ilvl w:val="0"/>
          <w:numId w:val="30"/>
        </w:numPr>
        <w:spacing w:before="100" w:beforeAutospacing="1" w:after="100" w:afterAutospacing="1" w:line="360" w:lineRule="auto"/>
        <w:jc w:val="both"/>
        <w:rPr>
          <w:ins w:id="1360" w:author="Asad Shah" w:date="2025-01-01T22:30:00Z"/>
          <w:rFonts w:eastAsia="Times New Roman" w:cs="Times New Roman"/>
          <w:color w:val="auto"/>
          <w:szCs w:val="24"/>
          <w:lang/>
          <w:rPrChange w:id="1361" w:author="Asad Shah" w:date="2025-01-01T22:31:00Z">
            <w:rPr>
              <w:ins w:id="1362" w:author="Asad Shah" w:date="2025-01-01T22:30:00Z"/>
              <w:lang/>
            </w:rPr>
          </w:rPrChange>
        </w:rPr>
        <w:pPrChange w:id="1363" w:author="Asad Shah" w:date="2025-01-01T22:31:00Z">
          <w:pPr>
            <w:pStyle w:val="ListParagraph"/>
            <w:numPr>
              <w:numId w:val="29"/>
            </w:numPr>
            <w:spacing w:before="100" w:beforeAutospacing="1" w:after="100" w:afterAutospacing="1" w:line="240" w:lineRule="auto"/>
            <w:ind w:hanging="360"/>
          </w:pPr>
        </w:pPrChange>
      </w:pPr>
      <w:ins w:id="1364" w:author="Asad Shah" w:date="2025-01-01T22:30:00Z">
        <w:r w:rsidRPr="007C51B8">
          <w:rPr>
            <w:rFonts w:eastAsia="Times New Roman" w:cs="Times New Roman"/>
            <w:color w:val="auto"/>
            <w:szCs w:val="24"/>
            <w:lang/>
            <w:rPrChange w:id="1365" w:author="Asad Shah" w:date="2025-01-01T22:31:00Z">
              <w:rPr>
                <w:lang/>
              </w:rPr>
            </w:rPrChange>
          </w:rPr>
          <w:t>Interaction includes input via a touchscreen for navigation, form filling and menu selection.</w:t>
        </w:r>
      </w:ins>
    </w:p>
    <w:p w14:paraId="4CDFEA19" w14:textId="4E4AECA9" w:rsidR="00081AD6" w:rsidRDefault="007C51B8" w:rsidP="007C51B8">
      <w:pPr>
        <w:pStyle w:val="ListParagraph"/>
        <w:numPr>
          <w:ilvl w:val="0"/>
          <w:numId w:val="30"/>
        </w:numPr>
        <w:spacing w:before="100" w:beforeAutospacing="1" w:after="100" w:afterAutospacing="1" w:line="360" w:lineRule="auto"/>
        <w:jc w:val="both"/>
        <w:rPr>
          <w:ins w:id="1366" w:author="Asad Shah" w:date="2025-01-01T22:32:00Z"/>
          <w:rFonts w:eastAsia="Times New Roman" w:cs="Times New Roman"/>
          <w:color w:val="auto"/>
          <w:szCs w:val="24"/>
          <w:lang/>
        </w:rPr>
      </w:pPr>
      <w:ins w:id="1367" w:author="Asad Shah" w:date="2025-01-01T22:30:00Z">
        <w:r w:rsidRPr="007C51B8">
          <w:rPr>
            <w:rFonts w:eastAsia="Times New Roman" w:cs="Times New Roman"/>
            <w:color w:val="auto"/>
            <w:szCs w:val="24"/>
            <w:lang/>
            <w:rPrChange w:id="1368" w:author="Asad Shah" w:date="2025-01-01T22:31:00Z">
              <w:rPr>
                <w:lang/>
              </w:rPr>
            </w:rPrChange>
          </w:rPr>
          <w:t>Devices include smartphones and tablets with functional touchscreens and internet access.</w:t>
        </w:r>
      </w:ins>
    </w:p>
    <w:p w14:paraId="0A85D948" w14:textId="5AFFFD73" w:rsidR="007C51B8" w:rsidRPr="0070224B" w:rsidRDefault="007C51B8" w:rsidP="0070224B">
      <w:pPr>
        <w:rPr>
          <w:ins w:id="1369" w:author="Asad Shah" w:date="2025-01-01T22:32:00Z"/>
          <w:b/>
          <w:bCs/>
          <w:lang/>
          <w:rPrChange w:id="1370" w:author="Asad Shah" w:date="2025-01-01T22:47:00Z">
            <w:rPr>
              <w:ins w:id="1371" w:author="Asad Shah" w:date="2025-01-01T22:32:00Z"/>
              <w:lang/>
            </w:rPr>
          </w:rPrChange>
        </w:rPr>
        <w:pPrChange w:id="1372" w:author="Asad Shah" w:date="2025-01-01T22:47:00Z">
          <w:pPr>
            <w:pStyle w:val="ListParagraph"/>
            <w:numPr>
              <w:numId w:val="30"/>
            </w:numPr>
            <w:spacing w:before="100" w:beforeAutospacing="1" w:after="100" w:afterAutospacing="1" w:line="240" w:lineRule="auto"/>
            <w:ind w:hanging="360"/>
          </w:pPr>
        </w:pPrChange>
      </w:pPr>
      <w:ins w:id="1373" w:author="Asad Shah" w:date="2025-01-01T22:32:00Z">
        <w:r w:rsidRPr="0070224B">
          <w:rPr>
            <w:b/>
            <w:bCs/>
            <w:lang/>
            <w:rPrChange w:id="1374" w:author="Asad Shah" w:date="2025-01-01T22:47:00Z">
              <w:rPr>
                <w:lang/>
              </w:rPr>
            </w:rPrChange>
          </w:rPr>
          <w:t>Servers and Hosting Infrastructure</w:t>
        </w:r>
      </w:ins>
    </w:p>
    <w:p w14:paraId="4BED4D3D" w14:textId="3A521F97" w:rsidR="007C51B8" w:rsidRPr="007C51B8" w:rsidRDefault="007C51B8" w:rsidP="007C51B8">
      <w:pPr>
        <w:pStyle w:val="ListParagraph"/>
        <w:numPr>
          <w:ilvl w:val="0"/>
          <w:numId w:val="31"/>
        </w:numPr>
        <w:spacing w:before="100" w:beforeAutospacing="1" w:after="100" w:afterAutospacing="1" w:line="360" w:lineRule="auto"/>
        <w:jc w:val="both"/>
        <w:rPr>
          <w:ins w:id="1375" w:author="Asad Shah" w:date="2025-01-01T22:32:00Z"/>
          <w:rFonts w:eastAsia="Times New Roman" w:cs="Times New Roman"/>
          <w:color w:val="auto"/>
          <w:szCs w:val="24"/>
          <w:lang/>
          <w:rPrChange w:id="1376" w:author="Asad Shah" w:date="2025-01-01T22:32:00Z">
            <w:rPr>
              <w:ins w:id="1377" w:author="Asad Shah" w:date="2025-01-01T22:32:00Z"/>
              <w:lang/>
            </w:rPr>
          </w:rPrChange>
        </w:rPr>
        <w:pPrChange w:id="1378" w:author="Asad Shah" w:date="2025-01-01T22:32:00Z">
          <w:pPr>
            <w:pStyle w:val="ListParagraph"/>
            <w:numPr>
              <w:numId w:val="30"/>
            </w:numPr>
            <w:spacing w:before="100" w:beforeAutospacing="1" w:after="100" w:afterAutospacing="1" w:line="240" w:lineRule="auto"/>
            <w:ind w:hanging="360"/>
          </w:pPr>
        </w:pPrChange>
      </w:pPr>
      <w:ins w:id="1379" w:author="Asad Shah" w:date="2025-01-01T22:32:00Z">
        <w:r w:rsidRPr="007C51B8">
          <w:rPr>
            <w:rFonts w:eastAsia="Times New Roman" w:cs="Times New Roman"/>
            <w:color w:val="auto"/>
            <w:szCs w:val="24"/>
            <w:lang/>
            <w:rPrChange w:id="1380" w:author="Asad Shah" w:date="2025-01-01T22:32:00Z">
              <w:rPr>
                <w:lang/>
              </w:rPr>
            </w:rPrChange>
          </w:rPr>
          <w:lastRenderedPageBreak/>
          <w:t>The backend of the website is hosted on a web server that manages client requests, processes user data and serves web pages.</w:t>
        </w:r>
      </w:ins>
    </w:p>
    <w:p w14:paraId="763C3FF0" w14:textId="38C5FFD6" w:rsidR="007C51B8" w:rsidRPr="007C51B8" w:rsidRDefault="007C51B8" w:rsidP="007C51B8">
      <w:pPr>
        <w:pStyle w:val="ListParagraph"/>
        <w:numPr>
          <w:ilvl w:val="0"/>
          <w:numId w:val="31"/>
        </w:numPr>
        <w:spacing w:before="100" w:beforeAutospacing="1" w:after="100" w:afterAutospacing="1" w:line="360" w:lineRule="auto"/>
        <w:jc w:val="both"/>
        <w:rPr>
          <w:ins w:id="1381" w:author="Asad Shah" w:date="2025-01-01T22:32:00Z"/>
          <w:rFonts w:eastAsia="Times New Roman" w:cs="Times New Roman"/>
          <w:color w:val="auto"/>
          <w:szCs w:val="24"/>
          <w:lang/>
          <w:rPrChange w:id="1382" w:author="Asad Shah" w:date="2025-01-01T22:32:00Z">
            <w:rPr>
              <w:ins w:id="1383" w:author="Asad Shah" w:date="2025-01-01T22:32:00Z"/>
              <w:lang/>
            </w:rPr>
          </w:rPrChange>
        </w:rPr>
        <w:pPrChange w:id="1384" w:author="Asad Shah" w:date="2025-01-01T22:32:00Z">
          <w:pPr>
            <w:pStyle w:val="ListParagraph"/>
            <w:numPr>
              <w:numId w:val="30"/>
            </w:numPr>
            <w:spacing w:before="100" w:beforeAutospacing="1" w:after="100" w:afterAutospacing="1" w:line="240" w:lineRule="auto"/>
            <w:ind w:hanging="360"/>
          </w:pPr>
        </w:pPrChange>
      </w:pPr>
      <w:ins w:id="1385" w:author="Asad Shah" w:date="2025-01-01T22:32:00Z">
        <w:r w:rsidRPr="007C51B8">
          <w:rPr>
            <w:rFonts w:eastAsia="Times New Roman" w:cs="Times New Roman"/>
            <w:color w:val="auto"/>
            <w:szCs w:val="24"/>
            <w:lang/>
            <w:rPrChange w:id="1386" w:author="Asad Shah" w:date="2025-01-01T22:32:00Z">
              <w:rPr>
                <w:lang/>
              </w:rPr>
            </w:rPrChange>
          </w:rPr>
          <w:t>Interactions include handling database queries and sending responses to user actions.</w:t>
        </w:r>
      </w:ins>
    </w:p>
    <w:p w14:paraId="006DDA2B" w14:textId="77777777" w:rsidR="007C51B8" w:rsidRPr="007C51B8" w:rsidRDefault="007C51B8" w:rsidP="007C51B8">
      <w:pPr>
        <w:pStyle w:val="ListParagraph"/>
        <w:numPr>
          <w:ilvl w:val="0"/>
          <w:numId w:val="31"/>
        </w:numPr>
        <w:spacing w:before="100" w:beforeAutospacing="1" w:after="100" w:afterAutospacing="1" w:line="360" w:lineRule="auto"/>
        <w:jc w:val="both"/>
        <w:rPr>
          <w:ins w:id="1387" w:author="Asad Shah" w:date="2025-01-01T22:32:00Z"/>
          <w:rFonts w:eastAsia="Times New Roman" w:cs="Times New Roman"/>
          <w:color w:val="auto"/>
          <w:szCs w:val="24"/>
          <w:lang/>
          <w:rPrChange w:id="1388" w:author="Asad Shah" w:date="2025-01-01T22:32:00Z">
            <w:rPr>
              <w:ins w:id="1389" w:author="Asad Shah" w:date="2025-01-01T22:32:00Z"/>
              <w:lang/>
            </w:rPr>
          </w:rPrChange>
        </w:rPr>
        <w:pPrChange w:id="1390" w:author="Asad Shah" w:date="2025-01-01T22:32:00Z">
          <w:pPr>
            <w:pStyle w:val="ListParagraph"/>
            <w:numPr>
              <w:numId w:val="30"/>
            </w:numPr>
            <w:spacing w:before="100" w:beforeAutospacing="1" w:after="100" w:afterAutospacing="1" w:line="240" w:lineRule="auto"/>
            <w:ind w:hanging="360"/>
          </w:pPr>
        </w:pPrChange>
      </w:pPr>
      <w:ins w:id="1391" w:author="Asad Shah" w:date="2025-01-01T22:32:00Z">
        <w:r w:rsidRPr="007C51B8">
          <w:rPr>
            <w:rFonts w:eastAsia="Times New Roman" w:cs="Times New Roman"/>
            <w:color w:val="auto"/>
            <w:szCs w:val="24"/>
            <w:lang/>
            <w:rPrChange w:id="1392" w:author="Asad Shah" w:date="2025-01-01T22:32:00Z">
              <w:rPr>
                <w:lang/>
              </w:rPr>
            </w:rPrChange>
          </w:rPr>
          <w:t>Cloud-based or physical servers maintained by the hosting provider.</w:t>
        </w:r>
      </w:ins>
    </w:p>
    <w:p w14:paraId="124EEF56" w14:textId="123B7560" w:rsidR="00D25407" w:rsidRPr="0070224B" w:rsidRDefault="00D25407" w:rsidP="0070224B">
      <w:pPr>
        <w:rPr>
          <w:ins w:id="1393" w:author="Asad Shah" w:date="2025-01-01T22:33:00Z"/>
          <w:b/>
          <w:bCs/>
          <w:rPrChange w:id="1394" w:author="Asad Shah" w:date="2025-01-01T22:47:00Z">
            <w:rPr>
              <w:ins w:id="1395" w:author="Asad Shah" w:date="2025-01-01T22:33:00Z"/>
              <w:lang/>
            </w:rPr>
          </w:rPrChange>
        </w:rPr>
        <w:pPrChange w:id="1396" w:author="Asad Shah" w:date="2025-01-01T22:47:00Z">
          <w:pPr>
            <w:pStyle w:val="ListParagraph"/>
            <w:numPr>
              <w:numId w:val="31"/>
            </w:numPr>
            <w:spacing w:before="100" w:beforeAutospacing="1" w:after="100" w:afterAutospacing="1" w:line="240" w:lineRule="auto"/>
            <w:ind w:hanging="360"/>
          </w:pPr>
        </w:pPrChange>
      </w:pPr>
      <w:ins w:id="1397" w:author="Asad Shah" w:date="2025-01-01T22:33:00Z">
        <w:r w:rsidRPr="0070224B">
          <w:rPr>
            <w:b/>
            <w:bCs/>
            <w:rPrChange w:id="1398" w:author="Asad Shah" w:date="2025-01-01T22:47:00Z">
              <w:rPr>
                <w:lang/>
              </w:rPr>
            </w:rPrChange>
          </w:rPr>
          <w:t>Input and Output Devices</w:t>
        </w:r>
      </w:ins>
    </w:p>
    <w:p w14:paraId="7DC49617" w14:textId="54736CB0" w:rsidR="00D25407" w:rsidRPr="00D25407" w:rsidRDefault="00D25407" w:rsidP="00D25407">
      <w:pPr>
        <w:pStyle w:val="ListParagraph"/>
        <w:numPr>
          <w:ilvl w:val="0"/>
          <w:numId w:val="32"/>
        </w:numPr>
        <w:spacing w:before="100" w:beforeAutospacing="1" w:after="100" w:afterAutospacing="1" w:line="360" w:lineRule="auto"/>
        <w:jc w:val="both"/>
        <w:rPr>
          <w:ins w:id="1399" w:author="Asad Shah" w:date="2025-01-01T22:33:00Z"/>
          <w:rFonts w:eastAsia="Times New Roman" w:cs="Times New Roman"/>
          <w:color w:val="auto"/>
          <w:szCs w:val="24"/>
          <w:lang/>
          <w:rPrChange w:id="1400" w:author="Asad Shah" w:date="2025-01-01T22:34:00Z">
            <w:rPr>
              <w:ins w:id="1401" w:author="Asad Shah" w:date="2025-01-01T22:33:00Z"/>
              <w:lang/>
            </w:rPr>
          </w:rPrChange>
        </w:rPr>
        <w:pPrChange w:id="1402" w:author="Asad Shah" w:date="2025-01-01T22:34:00Z">
          <w:pPr>
            <w:pStyle w:val="ListParagraph"/>
            <w:numPr>
              <w:numId w:val="31"/>
            </w:numPr>
            <w:spacing w:before="100" w:beforeAutospacing="1" w:after="100" w:afterAutospacing="1" w:line="240" w:lineRule="auto"/>
            <w:ind w:hanging="360"/>
          </w:pPr>
        </w:pPrChange>
      </w:pPr>
      <w:ins w:id="1403" w:author="Asad Shah" w:date="2025-01-01T22:33:00Z">
        <w:r w:rsidRPr="00D25407">
          <w:rPr>
            <w:rFonts w:eastAsia="Times New Roman" w:cs="Times New Roman"/>
            <w:color w:val="auto"/>
            <w:szCs w:val="24"/>
            <w:lang/>
            <w:rPrChange w:id="1404" w:author="Asad Shah" w:date="2025-01-01T22:34:00Z">
              <w:rPr>
                <w:lang/>
              </w:rPr>
            </w:rPrChange>
          </w:rPr>
          <w:t>Keyboard and mouse (for desktops/laptops) or touchscreen (for mobile/tablets) to navigate and interact with the website.</w:t>
        </w:r>
      </w:ins>
    </w:p>
    <w:p w14:paraId="79BEF6A0" w14:textId="5F3F4B46" w:rsidR="00D25407" w:rsidRPr="00D25407" w:rsidRDefault="00D25407" w:rsidP="00D25407">
      <w:pPr>
        <w:pStyle w:val="ListParagraph"/>
        <w:numPr>
          <w:ilvl w:val="0"/>
          <w:numId w:val="32"/>
        </w:numPr>
        <w:spacing w:before="100" w:beforeAutospacing="1" w:after="100" w:afterAutospacing="1" w:line="360" w:lineRule="auto"/>
        <w:jc w:val="both"/>
        <w:rPr>
          <w:ins w:id="1405" w:author="Asad Shah" w:date="2025-01-01T22:33:00Z"/>
          <w:rFonts w:eastAsia="Times New Roman" w:cs="Times New Roman"/>
          <w:color w:val="auto"/>
          <w:szCs w:val="24"/>
          <w:lang/>
          <w:rPrChange w:id="1406" w:author="Asad Shah" w:date="2025-01-01T22:34:00Z">
            <w:rPr>
              <w:ins w:id="1407" w:author="Asad Shah" w:date="2025-01-01T22:33:00Z"/>
              <w:lang/>
            </w:rPr>
          </w:rPrChange>
        </w:rPr>
        <w:pPrChange w:id="1408" w:author="Asad Shah" w:date="2025-01-01T22:34:00Z">
          <w:pPr>
            <w:pStyle w:val="ListParagraph"/>
            <w:numPr>
              <w:numId w:val="31"/>
            </w:numPr>
            <w:spacing w:before="100" w:beforeAutospacing="1" w:after="100" w:afterAutospacing="1" w:line="240" w:lineRule="auto"/>
            <w:ind w:hanging="360"/>
          </w:pPr>
        </w:pPrChange>
      </w:pPr>
      <w:ins w:id="1409" w:author="Asad Shah" w:date="2025-01-01T22:33:00Z">
        <w:r w:rsidRPr="00D25407">
          <w:rPr>
            <w:rFonts w:eastAsia="Times New Roman" w:cs="Times New Roman"/>
            <w:color w:val="auto"/>
            <w:szCs w:val="24"/>
            <w:lang/>
            <w:rPrChange w:id="1410" w:author="Asad Shah" w:date="2025-01-01T22:34:00Z">
              <w:rPr>
                <w:lang/>
              </w:rPr>
            </w:rPrChange>
          </w:rPr>
          <w:t>Monitors/screens to display the website content and visualizations (e.g. trend graphs).</w:t>
        </w:r>
      </w:ins>
    </w:p>
    <w:p w14:paraId="2C68F357" w14:textId="36F500AE" w:rsidR="003A171F" w:rsidRPr="003A171F" w:rsidRDefault="00A34763" w:rsidP="003A171F">
      <w:pPr>
        <w:pStyle w:val="Heading3"/>
        <w:spacing w:line="360" w:lineRule="auto"/>
        <w:rPr>
          <w:ins w:id="1411" w:author="Asad Shah" w:date="2025-01-01T22:52:00Z"/>
          <w:rFonts w:eastAsia="Times New Roman"/>
          <w:lang/>
          <w:rPrChange w:id="1412" w:author="Asad Shah" w:date="2025-01-01T22:54:00Z">
            <w:rPr>
              <w:ins w:id="1413" w:author="Asad Shah" w:date="2025-01-01T22:52:00Z"/>
              <w:rFonts w:eastAsia="Times New Roman" w:cstheme="majorBidi"/>
              <w:b/>
              <w:szCs w:val="24"/>
              <w:lang/>
            </w:rPr>
          </w:rPrChange>
        </w:rPr>
        <w:pPrChange w:id="1414" w:author="Asad Shah" w:date="2025-01-01T22:54:00Z">
          <w:pPr/>
        </w:pPrChange>
      </w:pPr>
      <w:ins w:id="1415" w:author="Asad Shah" w:date="2025-01-01T22:36:00Z">
        <w:r>
          <w:rPr>
            <w:rFonts w:eastAsia="Times New Roman"/>
            <w:lang/>
          </w:rPr>
          <w:t xml:space="preserve">3.1.3 </w:t>
        </w:r>
      </w:ins>
      <w:ins w:id="1416" w:author="Asad Shah" w:date="2025-01-01T22:35:00Z">
        <w:r>
          <w:rPr>
            <w:rFonts w:eastAsia="Times New Roman"/>
            <w:lang/>
          </w:rPr>
          <w:t xml:space="preserve">Software </w:t>
        </w:r>
      </w:ins>
      <w:ins w:id="1417" w:author="Asad Shah" w:date="2025-01-01T22:36:00Z">
        <w:r>
          <w:rPr>
            <w:rFonts w:eastAsia="Times New Roman"/>
            <w:lang/>
          </w:rPr>
          <w:t>Interfaces</w:t>
        </w:r>
      </w:ins>
    </w:p>
    <w:p w14:paraId="2DB8B4E5" w14:textId="01D59387" w:rsidR="003A171F" w:rsidRDefault="003A171F" w:rsidP="003A171F">
      <w:pPr>
        <w:pStyle w:val="ListParagraph"/>
        <w:numPr>
          <w:ilvl w:val="0"/>
          <w:numId w:val="33"/>
        </w:numPr>
        <w:spacing w:line="360" w:lineRule="auto"/>
        <w:jc w:val="both"/>
        <w:rPr>
          <w:ins w:id="1418" w:author="Asad Shah" w:date="2025-01-01T22:53:00Z"/>
        </w:rPr>
        <w:pPrChange w:id="1419" w:author="Asad Shah" w:date="2025-01-01T22:54:00Z">
          <w:pPr/>
        </w:pPrChange>
      </w:pPr>
      <w:ins w:id="1420" w:author="Asad Shah" w:date="2025-01-01T22:52:00Z">
        <w:r>
          <w:t>The website interacts with a database to store and retrieve user data</w:t>
        </w:r>
      </w:ins>
      <w:ins w:id="1421" w:author="Asad Shah" w:date="2025-01-01T22:54:00Z">
        <w:r>
          <w:t xml:space="preserve"> </w:t>
        </w:r>
      </w:ins>
      <w:ins w:id="1422" w:author="Asad Shah" w:date="2025-01-01T22:52:00Z">
        <w:r>
          <w:t>such as academic details, interests and career trends.</w:t>
        </w:r>
      </w:ins>
    </w:p>
    <w:p w14:paraId="1B8F1C89" w14:textId="674C0DF9" w:rsidR="003A171F" w:rsidRPr="003A171F" w:rsidRDefault="003A171F" w:rsidP="003A171F">
      <w:pPr>
        <w:pStyle w:val="ListParagraph"/>
        <w:numPr>
          <w:ilvl w:val="0"/>
          <w:numId w:val="33"/>
        </w:numPr>
        <w:spacing w:line="360" w:lineRule="auto"/>
        <w:jc w:val="both"/>
        <w:rPr>
          <w:ins w:id="1423" w:author="Asad Shah" w:date="2025-01-01T22:53:00Z"/>
          <w:rPrChange w:id="1424" w:author="Asad Shah" w:date="2025-01-01T22:53:00Z">
            <w:rPr>
              <w:ins w:id="1425" w:author="Asad Shah" w:date="2025-01-01T22:53:00Z"/>
              <w:rFonts w:eastAsia="Times New Roman" w:cs="Times New Roman"/>
              <w:color w:val="auto"/>
              <w:szCs w:val="24"/>
              <w:lang/>
            </w:rPr>
          </w:rPrChange>
        </w:rPr>
        <w:pPrChange w:id="1426" w:author="Asad Shah" w:date="2025-01-01T22:54:00Z">
          <w:pPr>
            <w:pStyle w:val="ListParagraph"/>
            <w:numPr>
              <w:numId w:val="33"/>
            </w:numPr>
            <w:ind w:hanging="360"/>
          </w:pPr>
        </w:pPrChange>
      </w:pPr>
      <w:ins w:id="1427" w:author="Asad Shah" w:date="2025-01-01T22:53:00Z">
        <w:r w:rsidRPr="003A171F">
          <w:rPr>
            <w:rFonts w:eastAsia="Times New Roman" w:cs="Times New Roman"/>
            <w:color w:val="auto"/>
            <w:szCs w:val="24"/>
            <w:lang/>
            <w:rPrChange w:id="1428" w:author="Asad Shah" w:date="2025-01-01T22:53:00Z">
              <w:rPr>
                <w:rFonts w:eastAsia="Times New Roman" w:cs="Times New Roman"/>
                <w:b/>
                <w:bCs/>
                <w:color w:val="auto"/>
                <w:szCs w:val="24"/>
                <w:lang/>
              </w:rPr>
            </w:rPrChange>
          </w:rPr>
          <w:t>Google O</w:t>
        </w:r>
        <w:r w:rsidRPr="003A171F">
          <w:rPr>
            <w:rFonts w:eastAsia="Times New Roman" w:cs="Times New Roman"/>
            <w:color w:val="auto"/>
            <w:szCs w:val="24"/>
            <w:lang/>
            <w:rPrChange w:id="1429" w:author="Asad Shah" w:date="2025-01-01T22:53:00Z">
              <w:rPr>
                <w:rFonts w:eastAsia="Times New Roman" w:cs="Times New Roman"/>
                <w:b/>
                <w:bCs/>
                <w:color w:val="auto"/>
                <w:szCs w:val="24"/>
                <w:lang/>
              </w:rPr>
            </w:rPrChange>
          </w:rPr>
          <w:t>a</w:t>
        </w:r>
        <w:r w:rsidRPr="003A171F">
          <w:rPr>
            <w:rFonts w:eastAsia="Times New Roman" w:cs="Times New Roman"/>
            <w:color w:val="auto"/>
            <w:szCs w:val="24"/>
            <w:lang/>
            <w:rPrChange w:id="1430" w:author="Asad Shah" w:date="2025-01-01T22:53:00Z">
              <w:rPr>
                <w:rFonts w:eastAsia="Times New Roman" w:cs="Times New Roman"/>
                <w:b/>
                <w:bCs/>
                <w:color w:val="auto"/>
                <w:szCs w:val="24"/>
                <w:lang/>
              </w:rPr>
            </w:rPrChange>
          </w:rPr>
          <w:t>uth</w:t>
        </w:r>
        <w:r w:rsidRPr="003A171F">
          <w:rPr>
            <w:rFonts w:eastAsia="Times New Roman" w:cs="Times New Roman"/>
            <w:color w:val="auto"/>
            <w:szCs w:val="24"/>
            <w:lang/>
            <w:rPrChange w:id="1431" w:author="Asad Shah" w:date="2025-01-01T22:53:00Z">
              <w:rPr>
                <w:rFonts w:eastAsia="Times New Roman" w:cs="Times New Roman"/>
                <w:b/>
                <w:bCs/>
                <w:color w:val="auto"/>
                <w:szCs w:val="24"/>
                <w:lang/>
              </w:rPr>
            </w:rPrChange>
          </w:rPr>
          <w:t xml:space="preserve"> API</w:t>
        </w:r>
        <w:r w:rsidRPr="003A171F">
          <w:rPr>
            <w:rFonts w:eastAsia="Times New Roman" w:cs="Times New Roman"/>
            <w:color w:val="auto"/>
            <w:szCs w:val="24"/>
            <w:lang/>
            <w:rPrChange w:id="1432" w:author="Asad Shah" w:date="2025-01-01T22:53:00Z">
              <w:rPr>
                <w:rFonts w:eastAsia="Times New Roman" w:cs="Times New Roman"/>
                <w:color w:val="auto"/>
                <w:szCs w:val="24"/>
                <w:lang/>
              </w:rPr>
            </w:rPrChange>
          </w:rPr>
          <w:t xml:space="preserve"> for user login and signup.</w:t>
        </w:r>
      </w:ins>
    </w:p>
    <w:p w14:paraId="6BC109E2" w14:textId="719B5F2A" w:rsidR="003A171F" w:rsidRPr="003A171F" w:rsidRDefault="003A171F" w:rsidP="003A171F">
      <w:pPr>
        <w:pStyle w:val="ListParagraph"/>
        <w:numPr>
          <w:ilvl w:val="0"/>
          <w:numId w:val="33"/>
        </w:numPr>
        <w:spacing w:line="360" w:lineRule="auto"/>
        <w:jc w:val="both"/>
        <w:rPr>
          <w:ins w:id="1433" w:author="Asad Shah" w:date="2025-01-01T22:53:00Z"/>
          <w:rPrChange w:id="1434" w:author="Asad Shah" w:date="2025-01-01T22:53:00Z">
            <w:rPr>
              <w:ins w:id="1435" w:author="Asad Shah" w:date="2025-01-01T22:53:00Z"/>
            </w:rPr>
          </w:rPrChange>
        </w:rPr>
        <w:pPrChange w:id="1436" w:author="Asad Shah" w:date="2025-01-01T22:54:00Z">
          <w:pPr/>
        </w:pPrChange>
      </w:pPr>
      <w:ins w:id="1437" w:author="Asad Shah" w:date="2025-01-01T22:53:00Z">
        <w:r>
          <w:rPr>
            <w:rFonts w:eastAsia="Times New Roman" w:cs="Times New Roman"/>
            <w:color w:val="auto"/>
            <w:szCs w:val="24"/>
            <w:lang/>
          </w:rPr>
          <w:t xml:space="preserve">Data fetching from </w:t>
        </w:r>
      </w:ins>
      <w:ins w:id="1438" w:author="Asad Shah" w:date="2025-01-01T22:54:00Z">
        <w:r>
          <w:rPr>
            <w:rFonts w:eastAsia="Times New Roman" w:cs="Times New Roman"/>
            <w:color w:val="auto"/>
            <w:szCs w:val="24"/>
            <w:lang/>
          </w:rPr>
          <w:t xml:space="preserve">LinkedIn website/app. </w:t>
        </w:r>
      </w:ins>
    </w:p>
    <w:p w14:paraId="4DC3FA0B" w14:textId="7989609B" w:rsidR="003A171F" w:rsidRPr="003A171F" w:rsidRDefault="003A171F" w:rsidP="003A171F">
      <w:pPr>
        <w:pStyle w:val="ListParagraph"/>
        <w:numPr>
          <w:ilvl w:val="0"/>
          <w:numId w:val="33"/>
        </w:numPr>
        <w:spacing w:line="360" w:lineRule="auto"/>
        <w:jc w:val="both"/>
        <w:rPr>
          <w:ins w:id="1439" w:author="Asad Shah" w:date="2025-01-01T22:55:00Z"/>
          <w:rPrChange w:id="1440" w:author="Asad Shah" w:date="2025-01-01T22:55:00Z">
            <w:rPr>
              <w:ins w:id="1441" w:author="Asad Shah" w:date="2025-01-01T22:55:00Z"/>
              <w:rFonts w:eastAsia="Times New Roman" w:cs="Times New Roman"/>
              <w:color w:val="auto"/>
              <w:szCs w:val="24"/>
              <w:lang/>
            </w:rPr>
          </w:rPrChange>
        </w:rPr>
      </w:pPr>
      <w:ins w:id="1442" w:author="Asad Shah" w:date="2025-01-01T22:53:00Z">
        <w:r w:rsidRPr="003A171F">
          <w:rPr>
            <w:rFonts w:eastAsia="Times New Roman" w:cs="Times New Roman"/>
            <w:color w:val="auto"/>
            <w:szCs w:val="24"/>
            <w:lang/>
            <w:rPrChange w:id="1443" w:author="Asad Shah" w:date="2025-01-01T22:53:00Z">
              <w:rPr>
                <w:rFonts w:eastAsia="Times New Roman" w:cs="Times New Roman"/>
                <w:b/>
                <w:bCs/>
                <w:color w:val="auto"/>
                <w:szCs w:val="24"/>
                <w:lang/>
              </w:rPr>
            </w:rPrChange>
          </w:rPr>
          <w:t>Data Visualization Libraries</w:t>
        </w:r>
        <w:r w:rsidRPr="003A171F">
          <w:rPr>
            <w:rFonts w:eastAsia="Times New Roman" w:cs="Times New Roman"/>
            <w:color w:val="auto"/>
            <w:szCs w:val="24"/>
            <w:lang/>
            <w:rPrChange w:id="1444" w:author="Asad Shah" w:date="2025-01-01T22:53:00Z">
              <w:rPr>
                <w:rFonts w:eastAsia="Times New Roman" w:cs="Times New Roman"/>
                <w:color w:val="auto"/>
                <w:szCs w:val="24"/>
                <w:lang/>
              </w:rPr>
            </w:rPrChange>
          </w:rPr>
          <w:t xml:space="preserve"> (e.g., Chart.js, D3.js) for rendering graphical representations of career trends.</w:t>
        </w:r>
      </w:ins>
    </w:p>
    <w:p w14:paraId="264C0DDA" w14:textId="30F38705" w:rsidR="003A171F" w:rsidRDefault="003A171F" w:rsidP="003A171F">
      <w:pPr>
        <w:pStyle w:val="Heading2"/>
        <w:rPr>
          <w:ins w:id="1445" w:author="Asad Shah" w:date="2025-01-02T02:07:00Z"/>
        </w:rPr>
      </w:pPr>
      <w:ins w:id="1446" w:author="Asad Shah" w:date="2025-01-01T22:55:00Z">
        <w:r>
          <w:t>3.2 Functional Requirements</w:t>
        </w:r>
      </w:ins>
    </w:p>
    <w:p w14:paraId="3ACFB77B" w14:textId="77777777" w:rsidR="00EE4ADE" w:rsidRPr="00EE4ADE" w:rsidRDefault="00EE4ADE" w:rsidP="00EE4ADE">
      <w:pPr>
        <w:pStyle w:val="Heading3"/>
        <w:rPr>
          <w:ins w:id="1447" w:author="Asad Shah" w:date="2025-01-02T02:07:00Z"/>
          <w:rFonts w:eastAsia="Times New Roman"/>
          <w:lang/>
        </w:rPr>
        <w:pPrChange w:id="1448" w:author="Asad Shah" w:date="2025-01-02T02:10:00Z">
          <w:pPr>
            <w:spacing w:before="100" w:beforeAutospacing="1" w:after="100" w:afterAutospacing="1" w:line="240" w:lineRule="auto"/>
          </w:pPr>
        </w:pPrChange>
      </w:pPr>
      <w:ins w:id="1449" w:author="Asad Shah" w:date="2025-01-02T02:07:00Z">
        <w:r w:rsidRPr="00EE4ADE">
          <w:rPr>
            <w:rFonts w:eastAsia="Times New Roman"/>
            <w:lang/>
          </w:rPr>
          <w:t>3.2.1 F1: User Registration and Login</w:t>
        </w:r>
      </w:ins>
    </w:p>
    <w:p w14:paraId="2C064A58" w14:textId="77777777" w:rsidR="00EE4ADE" w:rsidRPr="00EE4ADE" w:rsidRDefault="00EE4ADE" w:rsidP="00EE4ADE">
      <w:pPr>
        <w:pStyle w:val="ListParagraph"/>
        <w:numPr>
          <w:ilvl w:val="0"/>
          <w:numId w:val="34"/>
        </w:numPr>
        <w:spacing w:before="100" w:beforeAutospacing="1" w:after="100" w:afterAutospacing="1" w:line="360" w:lineRule="auto"/>
        <w:jc w:val="both"/>
        <w:rPr>
          <w:ins w:id="1450" w:author="Asad Shah" w:date="2025-01-02T02:07:00Z"/>
          <w:rFonts w:eastAsia="Times New Roman" w:cs="Times New Roman"/>
          <w:color w:val="auto"/>
          <w:szCs w:val="24"/>
          <w:lang/>
          <w:rPrChange w:id="1451" w:author="Asad Shah" w:date="2025-01-02T02:10:00Z">
            <w:rPr>
              <w:ins w:id="1452" w:author="Asad Shah" w:date="2025-01-02T02:07:00Z"/>
              <w:lang/>
            </w:rPr>
          </w:rPrChange>
        </w:rPr>
        <w:pPrChange w:id="1453" w:author="Asad Shah" w:date="2025-01-02T02:10:00Z">
          <w:pPr>
            <w:spacing w:before="100" w:beforeAutospacing="1" w:after="100" w:afterAutospacing="1" w:line="240" w:lineRule="auto"/>
          </w:pPr>
        </w:pPrChange>
      </w:pPr>
      <w:ins w:id="1454" w:author="Asad Shah" w:date="2025-01-02T02:07:00Z">
        <w:r w:rsidRPr="00EE4ADE">
          <w:rPr>
            <w:rFonts w:eastAsia="Times New Roman" w:cs="Times New Roman"/>
            <w:color w:val="auto"/>
            <w:szCs w:val="24"/>
            <w:lang/>
            <w:rPrChange w:id="1455" w:author="Asad Shah" w:date="2025-01-02T02:10:00Z">
              <w:rPr>
                <w:lang/>
              </w:rPr>
            </w:rPrChange>
          </w:rPr>
          <w:t>The system shall allow users to register with their email address and password or log in using existing credentials.</w:t>
        </w:r>
      </w:ins>
    </w:p>
    <w:p w14:paraId="085ECD04" w14:textId="77777777" w:rsidR="00EE4ADE" w:rsidRPr="00EE4ADE" w:rsidRDefault="00EE4ADE" w:rsidP="00EE4ADE">
      <w:pPr>
        <w:pStyle w:val="ListParagraph"/>
        <w:numPr>
          <w:ilvl w:val="0"/>
          <w:numId w:val="34"/>
        </w:numPr>
        <w:spacing w:before="100" w:beforeAutospacing="1" w:after="100" w:afterAutospacing="1" w:line="360" w:lineRule="auto"/>
        <w:jc w:val="both"/>
        <w:rPr>
          <w:ins w:id="1456" w:author="Asad Shah" w:date="2025-01-02T02:07:00Z"/>
          <w:rFonts w:eastAsia="Times New Roman" w:cs="Times New Roman"/>
          <w:color w:val="auto"/>
          <w:szCs w:val="24"/>
          <w:lang/>
          <w:rPrChange w:id="1457" w:author="Asad Shah" w:date="2025-01-02T02:10:00Z">
            <w:rPr>
              <w:ins w:id="1458" w:author="Asad Shah" w:date="2025-01-02T02:07:00Z"/>
              <w:lang/>
            </w:rPr>
          </w:rPrChange>
        </w:rPr>
        <w:pPrChange w:id="1459" w:author="Asad Shah" w:date="2025-01-02T02:10:00Z">
          <w:pPr>
            <w:spacing w:before="100" w:beforeAutospacing="1" w:after="100" w:afterAutospacing="1" w:line="240" w:lineRule="auto"/>
          </w:pPr>
        </w:pPrChange>
      </w:pPr>
      <w:ins w:id="1460" w:author="Asad Shah" w:date="2025-01-02T02:07:00Z">
        <w:r w:rsidRPr="00EE4ADE">
          <w:rPr>
            <w:rFonts w:eastAsia="Times New Roman" w:cs="Times New Roman"/>
            <w:color w:val="auto"/>
            <w:szCs w:val="24"/>
            <w:lang/>
            <w:rPrChange w:id="1461" w:author="Asad Shah" w:date="2025-01-02T02:10:00Z">
              <w:rPr>
                <w:lang/>
              </w:rPr>
            </w:rPrChange>
          </w:rPr>
          <w:t>The system shall provide an option for Google OAuth for simplified login.</w:t>
        </w:r>
      </w:ins>
    </w:p>
    <w:p w14:paraId="37EBCB06" w14:textId="77777777" w:rsidR="00EE4ADE" w:rsidRPr="00EE4ADE" w:rsidRDefault="00EE4ADE" w:rsidP="00EE4ADE">
      <w:pPr>
        <w:pStyle w:val="Heading3"/>
        <w:rPr>
          <w:ins w:id="1462" w:author="Asad Shah" w:date="2025-01-02T02:07:00Z"/>
          <w:rFonts w:eastAsia="Times New Roman"/>
          <w:lang/>
        </w:rPr>
        <w:pPrChange w:id="1463" w:author="Asad Shah" w:date="2025-01-02T02:10:00Z">
          <w:pPr>
            <w:spacing w:before="100" w:beforeAutospacing="1" w:after="100" w:afterAutospacing="1" w:line="240" w:lineRule="auto"/>
          </w:pPr>
        </w:pPrChange>
      </w:pPr>
      <w:ins w:id="1464" w:author="Asad Shah" w:date="2025-01-02T02:07:00Z">
        <w:r w:rsidRPr="00EE4ADE">
          <w:rPr>
            <w:rFonts w:eastAsia="Times New Roman"/>
            <w:lang/>
          </w:rPr>
          <w:t>3.2.2 F2: Data Input and Validation</w:t>
        </w:r>
      </w:ins>
    </w:p>
    <w:p w14:paraId="6C59CB4E" w14:textId="04C5461D" w:rsidR="00EE4ADE" w:rsidRPr="00EE4ADE" w:rsidRDefault="00EE4ADE" w:rsidP="00EE4ADE">
      <w:pPr>
        <w:pStyle w:val="ListParagraph"/>
        <w:numPr>
          <w:ilvl w:val="0"/>
          <w:numId w:val="35"/>
        </w:numPr>
        <w:spacing w:before="100" w:beforeAutospacing="1" w:after="100" w:afterAutospacing="1" w:line="360" w:lineRule="auto"/>
        <w:jc w:val="both"/>
        <w:rPr>
          <w:ins w:id="1465" w:author="Asad Shah" w:date="2025-01-02T02:07:00Z"/>
          <w:rFonts w:eastAsia="Times New Roman" w:cs="Times New Roman"/>
          <w:color w:val="auto"/>
          <w:szCs w:val="24"/>
          <w:lang/>
          <w:rPrChange w:id="1466" w:author="Asad Shah" w:date="2025-01-02T02:11:00Z">
            <w:rPr>
              <w:ins w:id="1467" w:author="Asad Shah" w:date="2025-01-02T02:07:00Z"/>
              <w:lang/>
            </w:rPr>
          </w:rPrChange>
        </w:rPr>
        <w:pPrChange w:id="1468" w:author="Asad Shah" w:date="2025-01-02T02:11:00Z">
          <w:pPr>
            <w:spacing w:before="100" w:beforeAutospacing="1" w:after="100" w:afterAutospacing="1" w:line="240" w:lineRule="auto"/>
          </w:pPr>
        </w:pPrChange>
      </w:pPr>
      <w:ins w:id="1469" w:author="Asad Shah" w:date="2025-01-02T02:07:00Z">
        <w:r w:rsidRPr="00EE4ADE">
          <w:rPr>
            <w:rFonts w:eastAsia="Times New Roman" w:cs="Times New Roman"/>
            <w:color w:val="auto"/>
            <w:szCs w:val="24"/>
            <w:lang/>
            <w:rPrChange w:id="1470" w:author="Asad Shah" w:date="2025-01-02T02:11:00Z">
              <w:rPr>
                <w:lang/>
              </w:rPr>
            </w:rPrChange>
          </w:rPr>
          <w:t>The system shall allow users to input their Matric, FSC marks and NTS or NET test scores.</w:t>
        </w:r>
      </w:ins>
    </w:p>
    <w:p w14:paraId="4BD9571C" w14:textId="77777777" w:rsidR="00EE4ADE" w:rsidRPr="00EE4ADE" w:rsidRDefault="00EE4ADE" w:rsidP="00EE4ADE">
      <w:pPr>
        <w:pStyle w:val="ListParagraph"/>
        <w:numPr>
          <w:ilvl w:val="0"/>
          <w:numId w:val="35"/>
        </w:numPr>
        <w:spacing w:before="100" w:beforeAutospacing="1" w:after="100" w:afterAutospacing="1" w:line="360" w:lineRule="auto"/>
        <w:jc w:val="both"/>
        <w:rPr>
          <w:ins w:id="1471" w:author="Asad Shah" w:date="2025-01-02T02:07:00Z"/>
          <w:rFonts w:eastAsia="Times New Roman" w:cs="Times New Roman"/>
          <w:color w:val="auto"/>
          <w:szCs w:val="24"/>
          <w:lang/>
          <w:rPrChange w:id="1472" w:author="Asad Shah" w:date="2025-01-02T02:11:00Z">
            <w:rPr>
              <w:ins w:id="1473" w:author="Asad Shah" w:date="2025-01-02T02:07:00Z"/>
              <w:lang/>
            </w:rPr>
          </w:rPrChange>
        </w:rPr>
        <w:pPrChange w:id="1474" w:author="Asad Shah" w:date="2025-01-02T02:11:00Z">
          <w:pPr>
            <w:spacing w:before="100" w:beforeAutospacing="1" w:after="100" w:afterAutospacing="1" w:line="240" w:lineRule="auto"/>
          </w:pPr>
        </w:pPrChange>
      </w:pPr>
      <w:ins w:id="1475" w:author="Asad Shah" w:date="2025-01-02T02:07:00Z">
        <w:r w:rsidRPr="00EE4ADE">
          <w:rPr>
            <w:rFonts w:eastAsia="Times New Roman" w:cs="Times New Roman"/>
            <w:color w:val="auto"/>
            <w:szCs w:val="24"/>
            <w:lang/>
            <w:rPrChange w:id="1476" w:author="Asad Shah" w:date="2025-01-02T02:11:00Z">
              <w:rPr>
                <w:lang/>
              </w:rPr>
            </w:rPrChange>
          </w:rPr>
          <w:t>The system shall allow users to enter expected marks if their results are pending.</w:t>
        </w:r>
      </w:ins>
    </w:p>
    <w:p w14:paraId="6BEFBD0A" w14:textId="1F1F7D76" w:rsidR="00EE4ADE" w:rsidRPr="00EE4ADE" w:rsidRDefault="00EE4ADE" w:rsidP="00EE4ADE">
      <w:pPr>
        <w:pStyle w:val="ListParagraph"/>
        <w:numPr>
          <w:ilvl w:val="0"/>
          <w:numId w:val="35"/>
        </w:numPr>
        <w:spacing w:before="100" w:beforeAutospacing="1" w:after="100" w:afterAutospacing="1" w:line="360" w:lineRule="auto"/>
        <w:jc w:val="both"/>
        <w:rPr>
          <w:ins w:id="1477" w:author="Asad Shah" w:date="2025-01-02T02:07:00Z"/>
          <w:rFonts w:eastAsia="Times New Roman" w:cs="Times New Roman"/>
          <w:color w:val="auto"/>
          <w:szCs w:val="24"/>
          <w:lang/>
          <w:rPrChange w:id="1478" w:author="Asad Shah" w:date="2025-01-02T02:11:00Z">
            <w:rPr>
              <w:ins w:id="1479" w:author="Asad Shah" w:date="2025-01-02T02:07:00Z"/>
              <w:lang/>
            </w:rPr>
          </w:rPrChange>
        </w:rPr>
        <w:pPrChange w:id="1480" w:author="Asad Shah" w:date="2025-01-02T02:11:00Z">
          <w:pPr>
            <w:spacing w:before="100" w:beforeAutospacing="1" w:after="100" w:afterAutospacing="1" w:line="240" w:lineRule="auto"/>
          </w:pPr>
        </w:pPrChange>
      </w:pPr>
      <w:ins w:id="1481" w:author="Asad Shah" w:date="2025-01-02T02:07:00Z">
        <w:r w:rsidRPr="00EE4ADE">
          <w:rPr>
            <w:rFonts w:eastAsia="Times New Roman" w:cs="Times New Roman"/>
            <w:color w:val="auto"/>
            <w:szCs w:val="24"/>
            <w:lang/>
            <w:rPrChange w:id="1482" w:author="Asad Shah" w:date="2025-01-02T02:11:00Z">
              <w:rPr>
                <w:lang/>
              </w:rPr>
            </w:rPrChange>
          </w:rPr>
          <w:t>The system shall ask the user to select their study stream (e.g. FSC, FCS, Pre-Engineering, Pre-Medical).</w:t>
        </w:r>
      </w:ins>
    </w:p>
    <w:p w14:paraId="673409BD" w14:textId="161CD0D1" w:rsidR="00EE4ADE" w:rsidRPr="00EE4ADE" w:rsidRDefault="00EE4ADE" w:rsidP="00EE4ADE">
      <w:pPr>
        <w:pStyle w:val="ListParagraph"/>
        <w:numPr>
          <w:ilvl w:val="0"/>
          <w:numId w:val="35"/>
        </w:numPr>
        <w:spacing w:before="100" w:beforeAutospacing="1" w:after="100" w:afterAutospacing="1" w:line="360" w:lineRule="auto"/>
        <w:jc w:val="both"/>
        <w:rPr>
          <w:ins w:id="1483" w:author="Asad Shah" w:date="2025-01-02T02:07:00Z"/>
          <w:rFonts w:eastAsia="Times New Roman" w:cs="Times New Roman"/>
          <w:color w:val="auto"/>
          <w:szCs w:val="24"/>
          <w:lang/>
          <w:rPrChange w:id="1484" w:author="Asad Shah" w:date="2025-01-02T02:11:00Z">
            <w:rPr>
              <w:ins w:id="1485" w:author="Asad Shah" w:date="2025-01-02T02:07:00Z"/>
              <w:lang/>
            </w:rPr>
          </w:rPrChange>
        </w:rPr>
        <w:pPrChange w:id="1486" w:author="Asad Shah" w:date="2025-01-02T02:11:00Z">
          <w:pPr>
            <w:spacing w:before="100" w:beforeAutospacing="1" w:after="100" w:afterAutospacing="1" w:line="240" w:lineRule="auto"/>
          </w:pPr>
        </w:pPrChange>
      </w:pPr>
      <w:ins w:id="1487" w:author="Asad Shah" w:date="2025-01-02T02:07:00Z">
        <w:r w:rsidRPr="00EE4ADE">
          <w:rPr>
            <w:rFonts w:eastAsia="Times New Roman" w:cs="Times New Roman"/>
            <w:color w:val="auto"/>
            <w:szCs w:val="24"/>
            <w:lang/>
            <w:rPrChange w:id="1488" w:author="Asad Shah" w:date="2025-01-02T02:11:00Z">
              <w:rPr>
                <w:lang/>
              </w:rPr>
            </w:rPrChange>
          </w:rPr>
          <w:t>The system shall validate all entered data to ensure it meets expected formats (e.g. numeric values for marks).</w:t>
        </w:r>
      </w:ins>
    </w:p>
    <w:p w14:paraId="52668115" w14:textId="77777777" w:rsidR="00EE4ADE" w:rsidRPr="00EE4ADE" w:rsidRDefault="00EE4ADE" w:rsidP="00EE4ADE">
      <w:pPr>
        <w:pStyle w:val="Heading3"/>
        <w:rPr>
          <w:ins w:id="1489" w:author="Asad Shah" w:date="2025-01-02T02:07:00Z"/>
          <w:rFonts w:eastAsia="Times New Roman"/>
          <w:lang/>
        </w:rPr>
        <w:pPrChange w:id="1490" w:author="Asad Shah" w:date="2025-01-02T02:11:00Z">
          <w:pPr>
            <w:spacing w:before="100" w:beforeAutospacing="1" w:after="100" w:afterAutospacing="1" w:line="240" w:lineRule="auto"/>
          </w:pPr>
        </w:pPrChange>
      </w:pPr>
      <w:ins w:id="1491" w:author="Asad Shah" w:date="2025-01-02T02:07:00Z">
        <w:r w:rsidRPr="00EE4ADE">
          <w:rPr>
            <w:rFonts w:eastAsia="Times New Roman"/>
            <w:lang/>
          </w:rPr>
          <w:lastRenderedPageBreak/>
          <w:t>3.2.3 F3: Field Recommendation</w:t>
        </w:r>
      </w:ins>
    </w:p>
    <w:p w14:paraId="71C533A1" w14:textId="77777777" w:rsidR="00EE4ADE" w:rsidRPr="00EE4ADE" w:rsidRDefault="00EE4ADE" w:rsidP="00EE4ADE">
      <w:pPr>
        <w:pStyle w:val="ListParagraph"/>
        <w:numPr>
          <w:ilvl w:val="0"/>
          <w:numId w:val="36"/>
        </w:numPr>
        <w:spacing w:before="100" w:beforeAutospacing="1" w:after="100" w:afterAutospacing="1" w:line="360" w:lineRule="auto"/>
        <w:jc w:val="both"/>
        <w:rPr>
          <w:ins w:id="1492" w:author="Asad Shah" w:date="2025-01-02T02:07:00Z"/>
          <w:rFonts w:eastAsia="Times New Roman" w:cs="Times New Roman"/>
          <w:color w:val="auto"/>
          <w:szCs w:val="24"/>
          <w:lang/>
          <w:rPrChange w:id="1493" w:author="Asad Shah" w:date="2025-01-02T02:11:00Z">
            <w:rPr>
              <w:ins w:id="1494" w:author="Asad Shah" w:date="2025-01-02T02:07:00Z"/>
              <w:lang/>
            </w:rPr>
          </w:rPrChange>
        </w:rPr>
        <w:pPrChange w:id="1495" w:author="Asad Shah" w:date="2025-01-02T02:11:00Z">
          <w:pPr>
            <w:spacing w:before="100" w:beforeAutospacing="1" w:after="100" w:afterAutospacing="1" w:line="240" w:lineRule="auto"/>
          </w:pPr>
        </w:pPrChange>
      </w:pPr>
      <w:ins w:id="1496" w:author="Asad Shah" w:date="2025-01-02T02:07:00Z">
        <w:r w:rsidRPr="00EE4ADE">
          <w:rPr>
            <w:rFonts w:eastAsia="Times New Roman" w:cs="Times New Roman"/>
            <w:color w:val="auto"/>
            <w:szCs w:val="24"/>
            <w:lang/>
            <w:rPrChange w:id="1497" w:author="Asad Shah" w:date="2025-01-02T02:11:00Z">
              <w:rPr>
                <w:lang/>
              </w:rPr>
            </w:rPrChange>
          </w:rPr>
          <w:t>The system shall suggest potential fields of study based on the user's entered marks and study stream.</w:t>
        </w:r>
      </w:ins>
    </w:p>
    <w:p w14:paraId="355A9D47" w14:textId="77777777" w:rsidR="00EE4ADE" w:rsidRPr="00EE4ADE" w:rsidRDefault="00EE4ADE" w:rsidP="00EE4ADE">
      <w:pPr>
        <w:pStyle w:val="ListParagraph"/>
        <w:numPr>
          <w:ilvl w:val="0"/>
          <w:numId w:val="36"/>
        </w:numPr>
        <w:spacing w:before="100" w:beforeAutospacing="1" w:after="100" w:afterAutospacing="1" w:line="360" w:lineRule="auto"/>
        <w:jc w:val="both"/>
        <w:rPr>
          <w:ins w:id="1498" w:author="Asad Shah" w:date="2025-01-02T02:07:00Z"/>
          <w:rFonts w:eastAsia="Times New Roman" w:cs="Times New Roman"/>
          <w:color w:val="auto"/>
          <w:szCs w:val="24"/>
          <w:lang/>
          <w:rPrChange w:id="1499" w:author="Asad Shah" w:date="2025-01-02T02:11:00Z">
            <w:rPr>
              <w:ins w:id="1500" w:author="Asad Shah" w:date="2025-01-02T02:07:00Z"/>
              <w:lang/>
            </w:rPr>
          </w:rPrChange>
        </w:rPr>
        <w:pPrChange w:id="1501" w:author="Asad Shah" w:date="2025-01-02T02:11:00Z">
          <w:pPr>
            <w:spacing w:before="100" w:beforeAutospacing="1" w:after="100" w:afterAutospacing="1" w:line="240" w:lineRule="auto"/>
          </w:pPr>
        </w:pPrChange>
      </w:pPr>
      <w:ins w:id="1502" w:author="Asad Shah" w:date="2025-01-02T02:07:00Z">
        <w:r w:rsidRPr="00EE4ADE">
          <w:rPr>
            <w:rFonts w:eastAsia="Times New Roman" w:cs="Times New Roman"/>
            <w:color w:val="auto"/>
            <w:szCs w:val="24"/>
            <w:lang/>
            <w:rPrChange w:id="1503" w:author="Asad Shah" w:date="2025-01-02T02:11:00Z">
              <w:rPr>
                <w:lang/>
              </w:rPr>
            </w:rPrChange>
          </w:rPr>
          <w:t>The system shall provide field options based on the user’s stated interests, if any.</w:t>
        </w:r>
      </w:ins>
    </w:p>
    <w:p w14:paraId="705074F2" w14:textId="77777777" w:rsidR="00EE4ADE" w:rsidRPr="00EE4ADE" w:rsidRDefault="00EE4ADE" w:rsidP="00EE4ADE">
      <w:pPr>
        <w:pStyle w:val="Heading3"/>
        <w:rPr>
          <w:ins w:id="1504" w:author="Asad Shah" w:date="2025-01-02T02:07:00Z"/>
          <w:rFonts w:eastAsia="Times New Roman"/>
          <w:lang/>
        </w:rPr>
        <w:pPrChange w:id="1505" w:author="Asad Shah" w:date="2025-01-02T02:12:00Z">
          <w:pPr>
            <w:spacing w:before="100" w:beforeAutospacing="1" w:after="100" w:afterAutospacing="1" w:line="240" w:lineRule="auto"/>
          </w:pPr>
        </w:pPrChange>
      </w:pPr>
      <w:ins w:id="1506" w:author="Asad Shah" w:date="2025-01-02T02:07:00Z">
        <w:r w:rsidRPr="00EE4ADE">
          <w:rPr>
            <w:rFonts w:eastAsia="Times New Roman"/>
            <w:lang/>
          </w:rPr>
          <w:t>3.2.4 F4: Aggregate Calculation</w:t>
        </w:r>
      </w:ins>
    </w:p>
    <w:p w14:paraId="6C683E05" w14:textId="77777777" w:rsidR="00EE4ADE" w:rsidRPr="00EE4ADE" w:rsidRDefault="00EE4ADE" w:rsidP="00EE4ADE">
      <w:pPr>
        <w:pStyle w:val="ListParagraph"/>
        <w:numPr>
          <w:ilvl w:val="0"/>
          <w:numId w:val="37"/>
        </w:numPr>
        <w:spacing w:before="100" w:beforeAutospacing="1" w:after="100" w:afterAutospacing="1" w:line="360" w:lineRule="auto"/>
        <w:jc w:val="both"/>
        <w:rPr>
          <w:ins w:id="1507" w:author="Asad Shah" w:date="2025-01-02T02:07:00Z"/>
          <w:rFonts w:eastAsia="Times New Roman" w:cs="Times New Roman"/>
          <w:color w:val="auto"/>
          <w:szCs w:val="24"/>
          <w:lang/>
          <w:rPrChange w:id="1508" w:author="Asad Shah" w:date="2025-01-02T02:12:00Z">
            <w:rPr>
              <w:ins w:id="1509" w:author="Asad Shah" w:date="2025-01-02T02:07:00Z"/>
              <w:lang/>
            </w:rPr>
          </w:rPrChange>
        </w:rPr>
        <w:pPrChange w:id="1510" w:author="Asad Shah" w:date="2025-01-02T02:12:00Z">
          <w:pPr>
            <w:spacing w:before="100" w:beforeAutospacing="1" w:after="100" w:afterAutospacing="1" w:line="240" w:lineRule="auto"/>
          </w:pPr>
        </w:pPrChange>
      </w:pPr>
      <w:ins w:id="1511" w:author="Asad Shah" w:date="2025-01-02T02:07:00Z">
        <w:r w:rsidRPr="00EE4ADE">
          <w:rPr>
            <w:rFonts w:eastAsia="Times New Roman" w:cs="Times New Roman"/>
            <w:color w:val="auto"/>
            <w:szCs w:val="24"/>
            <w:lang/>
            <w:rPrChange w:id="1512" w:author="Asad Shah" w:date="2025-01-02T02:12:00Z">
              <w:rPr>
                <w:lang/>
              </w:rPr>
            </w:rPrChange>
          </w:rPr>
          <w:t>The system shall calculate the user's aggregate based on their entered marks using predefined formulas.</w:t>
        </w:r>
      </w:ins>
    </w:p>
    <w:p w14:paraId="76203CA6" w14:textId="77777777" w:rsidR="00EE4ADE" w:rsidRPr="00EE4ADE" w:rsidRDefault="00EE4ADE" w:rsidP="00EE4ADE">
      <w:pPr>
        <w:pStyle w:val="ListParagraph"/>
        <w:numPr>
          <w:ilvl w:val="0"/>
          <w:numId w:val="37"/>
        </w:numPr>
        <w:spacing w:before="100" w:beforeAutospacing="1" w:after="100" w:afterAutospacing="1" w:line="360" w:lineRule="auto"/>
        <w:jc w:val="both"/>
        <w:rPr>
          <w:ins w:id="1513" w:author="Asad Shah" w:date="2025-01-02T02:07:00Z"/>
          <w:rFonts w:eastAsia="Times New Roman" w:cs="Times New Roman"/>
          <w:color w:val="auto"/>
          <w:szCs w:val="24"/>
          <w:lang/>
          <w:rPrChange w:id="1514" w:author="Asad Shah" w:date="2025-01-02T02:12:00Z">
            <w:rPr>
              <w:ins w:id="1515" w:author="Asad Shah" w:date="2025-01-02T02:07:00Z"/>
              <w:lang/>
            </w:rPr>
          </w:rPrChange>
        </w:rPr>
        <w:pPrChange w:id="1516" w:author="Asad Shah" w:date="2025-01-02T02:12:00Z">
          <w:pPr>
            <w:spacing w:before="100" w:beforeAutospacing="1" w:after="100" w:afterAutospacing="1" w:line="240" w:lineRule="auto"/>
          </w:pPr>
        </w:pPrChange>
      </w:pPr>
      <w:ins w:id="1517" w:author="Asad Shah" w:date="2025-01-02T02:07:00Z">
        <w:r w:rsidRPr="00EE4ADE">
          <w:rPr>
            <w:rFonts w:eastAsia="Times New Roman" w:cs="Times New Roman"/>
            <w:color w:val="auto"/>
            <w:szCs w:val="24"/>
            <w:lang/>
            <w:rPrChange w:id="1518" w:author="Asad Shah" w:date="2025-01-02T02:12:00Z">
              <w:rPr>
                <w:lang/>
              </w:rPr>
            </w:rPrChange>
          </w:rPr>
          <w:t>The system shall display the calculated aggregate to the user for transparency.</w:t>
        </w:r>
      </w:ins>
    </w:p>
    <w:p w14:paraId="7CF20A93" w14:textId="4067EC95" w:rsidR="00EE4ADE" w:rsidRDefault="001606FF" w:rsidP="001606FF">
      <w:pPr>
        <w:pStyle w:val="Heading3"/>
        <w:spacing w:line="360" w:lineRule="auto"/>
        <w:jc w:val="both"/>
        <w:rPr>
          <w:ins w:id="1519" w:author="Asad Shah" w:date="2025-01-02T02:13:00Z"/>
          <w:rFonts w:eastAsia="Times New Roman"/>
          <w:lang/>
        </w:rPr>
        <w:pPrChange w:id="1520" w:author="Asad Shah" w:date="2025-01-02T02:15:00Z">
          <w:pPr>
            <w:pStyle w:val="Heading3"/>
            <w:numPr>
              <w:ilvl w:val="2"/>
              <w:numId w:val="31"/>
            </w:numPr>
            <w:spacing w:line="360" w:lineRule="auto"/>
            <w:ind w:left="1080" w:hanging="720"/>
          </w:pPr>
        </w:pPrChange>
      </w:pPr>
      <w:ins w:id="1521" w:author="Asad Shah" w:date="2025-01-02T02:15:00Z">
        <w:r>
          <w:rPr>
            <w:rFonts w:eastAsia="Times New Roman"/>
            <w:lang/>
          </w:rPr>
          <w:t xml:space="preserve">3.2.5 </w:t>
        </w:r>
      </w:ins>
      <w:ins w:id="1522" w:author="Asad Shah" w:date="2025-01-02T02:07:00Z">
        <w:r w:rsidR="00EE4ADE" w:rsidRPr="00EE4ADE">
          <w:rPr>
            <w:rFonts w:eastAsia="Times New Roman"/>
            <w:lang/>
          </w:rPr>
          <w:t>F5: University Recommendation</w:t>
        </w:r>
      </w:ins>
    </w:p>
    <w:p w14:paraId="0DEE0C02" w14:textId="7764F355" w:rsidR="00EE4ADE" w:rsidRPr="00EE4ADE" w:rsidRDefault="00EE4ADE" w:rsidP="00EE4ADE">
      <w:pPr>
        <w:pStyle w:val="Heading3"/>
        <w:numPr>
          <w:ilvl w:val="0"/>
          <w:numId w:val="39"/>
        </w:numPr>
        <w:spacing w:line="360" w:lineRule="auto"/>
        <w:rPr>
          <w:ins w:id="1523" w:author="Asad Shah" w:date="2025-01-02T02:07:00Z"/>
          <w:rFonts w:eastAsia="Times New Roman"/>
          <w:b w:val="0"/>
          <w:bCs/>
          <w:lang/>
          <w:rPrChange w:id="1524" w:author="Asad Shah" w:date="2025-01-02T02:13:00Z">
            <w:rPr>
              <w:ins w:id="1525" w:author="Asad Shah" w:date="2025-01-02T02:07:00Z"/>
              <w:lang/>
            </w:rPr>
          </w:rPrChange>
        </w:rPr>
        <w:pPrChange w:id="1526" w:author="Asad Shah" w:date="2025-01-02T02:13:00Z">
          <w:pPr>
            <w:spacing w:before="100" w:beforeAutospacing="1" w:after="100" w:afterAutospacing="1" w:line="240" w:lineRule="auto"/>
          </w:pPr>
        </w:pPrChange>
      </w:pPr>
      <w:ins w:id="1527" w:author="Asad Shah" w:date="2025-01-02T02:07:00Z">
        <w:r w:rsidRPr="00EE4ADE">
          <w:rPr>
            <w:rFonts w:eastAsia="Times New Roman"/>
            <w:b w:val="0"/>
            <w:bCs/>
            <w:lang/>
            <w:rPrChange w:id="1528" w:author="Asad Shah" w:date="2025-01-02T02:13:00Z">
              <w:rPr>
                <w:lang/>
              </w:rPr>
            </w:rPrChange>
          </w:rPr>
          <w:t>The system shall recommend universities based on the user's calculated aggregate.</w:t>
        </w:r>
      </w:ins>
    </w:p>
    <w:p w14:paraId="004F5CF5" w14:textId="77777777" w:rsidR="00EE4ADE" w:rsidRPr="00EE4ADE" w:rsidRDefault="00EE4ADE" w:rsidP="00EE4ADE">
      <w:pPr>
        <w:pStyle w:val="ListParagraph"/>
        <w:numPr>
          <w:ilvl w:val="0"/>
          <w:numId w:val="39"/>
        </w:numPr>
        <w:spacing w:line="360" w:lineRule="auto"/>
        <w:jc w:val="both"/>
        <w:rPr>
          <w:ins w:id="1529" w:author="Asad Shah" w:date="2025-01-02T02:07:00Z"/>
          <w:bCs/>
          <w:lang/>
          <w:rPrChange w:id="1530" w:author="Asad Shah" w:date="2025-01-02T02:13:00Z">
            <w:rPr>
              <w:ins w:id="1531" w:author="Asad Shah" w:date="2025-01-02T02:07:00Z"/>
              <w:lang/>
            </w:rPr>
          </w:rPrChange>
        </w:rPr>
        <w:pPrChange w:id="1532" w:author="Asad Shah" w:date="2025-01-02T02:13:00Z">
          <w:pPr>
            <w:spacing w:before="100" w:beforeAutospacing="1" w:after="100" w:afterAutospacing="1" w:line="240" w:lineRule="auto"/>
          </w:pPr>
        </w:pPrChange>
      </w:pPr>
      <w:ins w:id="1533" w:author="Asad Shah" w:date="2025-01-02T02:07:00Z">
        <w:r w:rsidRPr="00EE4ADE">
          <w:rPr>
            <w:bCs/>
            <w:lang/>
            <w:rPrChange w:id="1534" w:author="Asad Shah" w:date="2025-01-02T02:13:00Z">
              <w:rPr>
                <w:lang/>
              </w:rPr>
            </w:rPrChange>
          </w:rPr>
          <w:t>The system shall provide details about each university, including:</w:t>
        </w:r>
      </w:ins>
    </w:p>
    <w:p w14:paraId="7FADC744" w14:textId="77777777" w:rsidR="00EE4ADE" w:rsidRPr="00EE4ADE" w:rsidRDefault="00EE4ADE" w:rsidP="00EE4ADE">
      <w:pPr>
        <w:pStyle w:val="ListParagraph"/>
        <w:numPr>
          <w:ilvl w:val="0"/>
          <w:numId w:val="39"/>
        </w:numPr>
        <w:spacing w:line="360" w:lineRule="auto"/>
        <w:jc w:val="both"/>
        <w:rPr>
          <w:ins w:id="1535" w:author="Asad Shah" w:date="2025-01-02T02:07:00Z"/>
          <w:bCs/>
          <w:lang/>
          <w:rPrChange w:id="1536" w:author="Asad Shah" w:date="2025-01-02T02:13:00Z">
            <w:rPr>
              <w:ins w:id="1537" w:author="Asad Shah" w:date="2025-01-02T02:07:00Z"/>
              <w:lang/>
            </w:rPr>
          </w:rPrChange>
        </w:rPr>
        <w:pPrChange w:id="1538" w:author="Asad Shah" w:date="2025-01-02T02:13:00Z">
          <w:pPr>
            <w:spacing w:before="100" w:beforeAutospacing="1" w:after="100" w:afterAutospacing="1" w:line="240" w:lineRule="auto"/>
          </w:pPr>
        </w:pPrChange>
      </w:pPr>
      <w:ins w:id="1539" w:author="Asad Shah" w:date="2025-01-02T02:07:00Z">
        <w:r w:rsidRPr="00EE4ADE">
          <w:rPr>
            <w:bCs/>
            <w:lang/>
            <w:rPrChange w:id="1540" w:author="Asad Shah" w:date="2025-01-02T02:13:00Z">
              <w:rPr>
                <w:lang/>
              </w:rPr>
            </w:rPrChange>
          </w:rPr>
          <w:t>Admission criteria.</w:t>
        </w:r>
      </w:ins>
    </w:p>
    <w:p w14:paraId="48C2789C" w14:textId="77777777" w:rsidR="00EE4ADE" w:rsidRPr="00EE4ADE" w:rsidRDefault="00EE4ADE" w:rsidP="00EE4ADE">
      <w:pPr>
        <w:pStyle w:val="ListParagraph"/>
        <w:numPr>
          <w:ilvl w:val="0"/>
          <w:numId w:val="39"/>
        </w:numPr>
        <w:spacing w:line="360" w:lineRule="auto"/>
        <w:jc w:val="both"/>
        <w:rPr>
          <w:ins w:id="1541" w:author="Asad Shah" w:date="2025-01-02T02:07:00Z"/>
          <w:bCs/>
          <w:lang/>
          <w:rPrChange w:id="1542" w:author="Asad Shah" w:date="2025-01-02T02:13:00Z">
            <w:rPr>
              <w:ins w:id="1543" w:author="Asad Shah" w:date="2025-01-02T02:07:00Z"/>
              <w:lang/>
            </w:rPr>
          </w:rPrChange>
        </w:rPr>
        <w:pPrChange w:id="1544" w:author="Asad Shah" w:date="2025-01-02T02:13:00Z">
          <w:pPr>
            <w:spacing w:before="100" w:beforeAutospacing="1" w:after="100" w:afterAutospacing="1" w:line="240" w:lineRule="auto"/>
          </w:pPr>
        </w:pPrChange>
      </w:pPr>
      <w:ins w:id="1545" w:author="Asad Shah" w:date="2025-01-02T02:07:00Z">
        <w:r w:rsidRPr="00EE4ADE">
          <w:rPr>
            <w:bCs/>
            <w:lang/>
            <w:rPrChange w:id="1546" w:author="Asad Shah" w:date="2025-01-02T02:13:00Z">
              <w:rPr>
                <w:lang/>
              </w:rPr>
            </w:rPrChange>
          </w:rPr>
          <w:t>Application deadlines.</w:t>
        </w:r>
      </w:ins>
    </w:p>
    <w:p w14:paraId="6799D91A" w14:textId="77777777" w:rsidR="00EE4ADE" w:rsidRPr="00EE4ADE" w:rsidRDefault="00EE4ADE" w:rsidP="00EE4ADE">
      <w:pPr>
        <w:pStyle w:val="ListParagraph"/>
        <w:numPr>
          <w:ilvl w:val="0"/>
          <w:numId w:val="39"/>
        </w:numPr>
        <w:spacing w:line="360" w:lineRule="auto"/>
        <w:jc w:val="both"/>
        <w:rPr>
          <w:ins w:id="1547" w:author="Asad Shah" w:date="2025-01-02T02:07:00Z"/>
          <w:lang/>
          <w:rPrChange w:id="1548" w:author="Asad Shah" w:date="2025-01-02T02:12:00Z">
            <w:rPr>
              <w:ins w:id="1549" w:author="Asad Shah" w:date="2025-01-02T02:07:00Z"/>
              <w:lang/>
            </w:rPr>
          </w:rPrChange>
        </w:rPr>
        <w:pPrChange w:id="1550" w:author="Asad Shah" w:date="2025-01-02T02:13:00Z">
          <w:pPr>
            <w:spacing w:before="100" w:beforeAutospacing="1" w:after="100" w:afterAutospacing="1" w:line="240" w:lineRule="auto"/>
          </w:pPr>
        </w:pPrChange>
      </w:pPr>
      <w:ins w:id="1551" w:author="Asad Shah" w:date="2025-01-02T02:07:00Z">
        <w:r w:rsidRPr="00EE4ADE">
          <w:rPr>
            <w:lang/>
            <w:rPrChange w:id="1552" w:author="Asad Shah" w:date="2025-01-02T02:12:00Z">
              <w:rPr>
                <w:lang/>
              </w:rPr>
            </w:rPrChange>
          </w:rPr>
          <w:t>Online application links.</w:t>
        </w:r>
      </w:ins>
    </w:p>
    <w:p w14:paraId="142AB1E2" w14:textId="77777777" w:rsidR="00EE4ADE" w:rsidRPr="00EE4ADE" w:rsidRDefault="00EE4ADE" w:rsidP="001606FF">
      <w:pPr>
        <w:pStyle w:val="Heading3"/>
        <w:spacing w:line="360" w:lineRule="auto"/>
        <w:rPr>
          <w:ins w:id="1553" w:author="Asad Shah" w:date="2025-01-02T02:07:00Z"/>
          <w:rFonts w:eastAsia="Times New Roman"/>
          <w:lang/>
        </w:rPr>
        <w:pPrChange w:id="1554" w:author="Asad Shah" w:date="2025-01-02T02:15:00Z">
          <w:pPr>
            <w:spacing w:before="100" w:beforeAutospacing="1" w:after="100" w:afterAutospacing="1" w:line="240" w:lineRule="auto"/>
          </w:pPr>
        </w:pPrChange>
      </w:pPr>
      <w:ins w:id="1555" w:author="Asad Shah" w:date="2025-01-02T02:07:00Z">
        <w:r w:rsidRPr="00EE4ADE">
          <w:rPr>
            <w:rFonts w:eastAsia="Times New Roman"/>
            <w:lang/>
          </w:rPr>
          <w:t>3.2.6 F6: Trend Visualization</w:t>
        </w:r>
      </w:ins>
    </w:p>
    <w:p w14:paraId="50D94200" w14:textId="097087A2" w:rsidR="00EE4ADE" w:rsidRPr="001606FF" w:rsidRDefault="00EE4ADE" w:rsidP="001606FF">
      <w:pPr>
        <w:pStyle w:val="ListParagraph"/>
        <w:numPr>
          <w:ilvl w:val="0"/>
          <w:numId w:val="40"/>
        </w:numPr>
        <w:spacing w:before="100" w:beforeAutospacing="1" w:after="100" w:afterAutospacing="1" w:line="360" w:lineRule="auto"/>
        <w:jc w:val="both"/>
        <w:rPr>
          <w:ins w:id="1556" w:author="Asad Shah" w:date="2025-01-02T02:07:00Z"/>
          <w:rFonts w:eastAsia="Times New Roman" w:cs="Times New Roman"/>
          <w:color w:val="auto"/>
          <w:szCs w:val="24"/>
          <w:lang/>
          <w:rPrChange w:id="1557" w:author="Asad Shah" w:date="2025-01-02T02:16:00Z">
            <w:rPr>
              <w:ins w:id="1558" w:author="Asad Shah" w:date="2025-01-02T02:07:00Z"/>
              <w:lang/>
            </w:rPr>
          </w:rPrChange>
        </w:rPr>
        <w:pPrChange w:id="1559" w:author="Asad Shah" w:date="2025-01-02T02:16:00Z">
          <w:pPr>
            <w:spacing w:before="100" w:beforeAutospacing="1" w:after="100" w:afterAutospacing="1" w:line="240" w:lineRule="auto"/>
          </w:pPr>
        </w:pPrChange>
      </w:pPr>
      <w:ins w:id="1560" w:author="Asad Shah" w:date="2025-01-02T02:07:00Z">
        <w:r w:rsidRPr="001606FF">
          <w:rPr>
            <w:rFonts w:eastAsia="Times New Roman" w:cs="Times New Roman"/>
            <w:color w:val="auto"/>
            <w:szCs w:val="24"/>
            <w:lang/>
            <w:rPrChange w:id="1561" w:author="Asad Shah" w:date="2025-01-02T02:16:00Z">
              <w:rPr>
                <w:lang/>
              </w:rPr>
            </w:rPrChange>
          </w:rPr>
          <w:t>The system shall display trends for various fields (e.g., growing vs. declining fields) using graphical visualizations (e.g. bar charts, line graphs).</w:t>
        </w:r>
      </w:ins>
    </w:p>
    <w:p w14:paraId="39C5E91F" w14:textId="77777777" w:rsidR="00EE4ADE" w:rsidRPr="001606FF" w:rsidRDefault="00EE4ADE" w:rsidP="001606FF">
      <w:pPr>
        <w:pStyle w:val="ListParagraph"/>
        <w:numPr>
          <w:ilvl w:val="0"/>
          <w:numId w:val="40"/>
        </w:numPr>
        <w:spacing w:before="100" w:beforeAutospacing="1" w:after="100" w:afterAutospacing="1" w:line="360" w:lineRule="auto"/>
        <w:jc w:val="both"/>
        <w:rPr>
          <w:ins w:id="1562" w:author="Asad Shah" w:date="2025-01-02T02:07:00Z"/>
          <w:rFonts w:eastAsia="Times New Roman" w:cs="Times New Roman"/>
          <w:color w:val="auto"/>
          <w:szCs w:val="24"/>
          <w:lang/>
          <w:rPrChange w:id="1563" w:author="Asad Shah" w:date="2025-01-02T02:16:00Z">
            <w:rPr>
              <w:ins w:id="1564" w:author="Asad Shah" w:date="2025-01-02T02:07:00Z"/>
              <w:lang/>
            </w:rPr>
          </w:rPrChange>
        </w:rPr>
        <w:pPrChange w:id="1565" w:author="Asad Shah" w:date="2025-01-02T02:16:00Z">
          <w:pPr>
            <w:spacing w:before="100" w:beforeAutospacing="1" w:after="100" w:afterAutospacing="1" w:line="240" w:lineRule="auto"/>
          </w:pPr>
        </w:pPrChange>
      </w:pPr>
      <w:ins w:id="1566" w:author="Asad Shah" w:date="2025-01-02T02:07:00Z">
        <w:r w:rsidRPr="001606FF">
          <w:rPr>
            <w:rFonts w:eastAsia="Times New Roman" w:cs="Times New Roman"/>
            <w:color w:val="auto"/>
            <w:szCs w:val="24"/>
            <w:lang/>
            <w:rPrChange w:id="1567" w:author="Asad Shah" w:date="2025-01-02T02:16:00Z">
              <w:rPr>
                <w:lang/>
              </w:rPr>
            </w:rPrChange>
          </w:rPr>
          <w:t>The system shall allow users to compare multiple fields and view demand trends in Pakistan and foreign countries.</w:t>
        </w:r>
      </w:ins>
    </w:p>
    <w:p w14:paraId="788D0C0C" w14:textId="35F94E7F" w:rsidR="00EE4ADE" w:rsidRDefault="00EE4ADE" w:rsidP="001606FF">
      <w:pPr>
        <w:pStyle w:val="Heading3"/>
        <w:rPr>
          <w:ins w:id="1568" w:author="Asad Shah" w:date="2025-01-02T02:16:00Z"/>
          <w:rFonts w:eastAsia="Times New Roman"/>
          <w:lang/>
        </w:rPr>
      </w:pPr>
      <w:ins w:id="1569" w:author="Asad Shah" w:date="2025-01-02T02:07:00Z">
        <w:r w:rsidRPr="00EE4ADE">
          <w:rPr>
            <w:rFonts w:eastAsia="Times New Roman"/>
            <w:lang/>
          </w:rPr>
          <w:t>3.2.7 F7: Dashboard for Insights</w:t>
        </w:r>
      </w:ins>
    </w:p>
    <w:p w14:paraId="38453AE6" w14:textId="77777777" w:rsidR="001606FF" w:rsidRPr="001606FF" w:rsidRDefault="001606FF" w:rsidP="001606FF">
      <w:pPr>
        <w:rPr>
          <w:ins w:id="1570" w:author="Asad Shah" w:date="2025-01-02T02:07:00Z"/>
          <w:lang/>
          <w:rPrChange w:id="1571" w:author="Asad Shah" w:date="2025-01-02T02:16:00Z">
            <w:rPr>
              <w:ins w:id="1572" w:author="Asad Shah" w:date="2025-01-02T02:07:00Z"/>
              <w:lang/>
            </w:rPr>
          </w:rPrChange>
        </w:rPr>
        <w:pPrChange w:id="1573" w:author="Asad Shah" w:date="2025-01-02T02:16:00Z">
          <w:pPr>
            <w:spacing w:before="100" w:beforeAutospacing="1" w:after="100" w:afterAutospacing="1" w:line="240" w:lineRule="auto"/>
          </w:pPr>
        </w:pPrChange>
      </w:pPr>
    </w:p>
    <w:p w14:paraId="5B685075" w14:textId="77777777" w:rsidR="00EE4ADE" w:rsidRPr="001606FF" w:rsidRDefault="00EE4ADE" w:rsidP="001606FF">
      <w:pPr>
        <w:pStyle w:val="ListParagraph"/>
        <w:numPr>
          <w:ilvl w:val="0"/>
          <w:numId w:val="41"/>
        </w:numPr>
        <w:spacing w:line="360" w:lineRule="auto"/>
        <w:jc w:val="both"/>
        <w:rPr>
          <w:ins w:id="1574" w:author="Asad Shah" w:date="2025-01-02T02:07:00Z"/>
          <w:lang/>
          <w:rPrChange w:id="1575" w:author="Asad Shah" w:date="2025-01-02T02:16:00Z">
            <w:rPr>
              <w:ins w:id="1576" w:author="Asad Shah" w:date="2025-01-02T02:07:00Z"/>
              <w:lang/>
            </w:rPr>
          </w:rPrChange>
        </w:rPr>
        <w:pPrChange w:id="1577" w:author="Asad Shah" w:date="2025-01-02T02:16:00Z">
          <w:pPr>
            <w:spacing w:before="100" w:beforeAutospacing="1" w:after="100" w:afterAutospacing="1" w:line="240" w:lineRule="auto"/>
          </w:pPr>
        </w:pPrChange>
      </w:pPr>
      <w:ins w:id="1578" w:author="Asad Shah" w:date="2025-01-02T02:07:00Z">
        <w:r w:rsidRPr="001606FF">
          <w:rPr>
            <w:lang/>
            <w:rPrChange w:id="1579" w:author="Asad Shah" w:date="2025-01-02T02:16:00Z">
              <w:rPr>
                <w:lang/>
              </w:rPr>
            </w:rPrChange>
          </w:rPr>
          <w:t>The system shall provide a dashboard where users can:</w:t>
        </w:r>
      </w:ins>
    </w:p>
    <w:p w14:paraId="4BE38EE4" w14:textId="77777777" w:rsidR="00EE4ADE" w:rsidRPr="001606FF" w:rsidRDefault="00EE4ADE" w:rsidP="001606FF">
      <w:pPr>
        <w:pStyle w:val="ListParagraph"/>
        <w:numPr>
          <w:ilvl w:val="0"/>
          <w:numId w:val="41"/>
        </w:numPr>
        <w:spacing w:line="360" w:lineRule="auto"/>
        <w:jc w:val="both"/>
        <w:rPr>
          <w:ins w:id="1580" w:author="Asad Shah" w:date="2025-01-02T02:07:00Z"/>
          <w:lang/>
          <w:rPrChange w:id="1581" w:author="Asad Shah" w:date="2025-01-02T02:16:00Z">
            <w:rPr>
              <w:ins w:id="1582" w:author="Asad Shah" w:date="2025-01-02T02:07:00Z"/>
              <w:lang/>
            </w:rPr>
          </w:rPrChange>
        </w:rPr>
        <w:pPrChange w:id="1583" w:author="Asad Shah" w:date="2025-01-02T02:16:00Z">
          <w:pPr>
            <w:spacing w:before="100" w:beforeAutospacing="1" w:after="100" w:afterAutospacing="1" w:line="240" w:lineRule="auto"/>
          </w:pPr>
        </w:pPrChange>
      </w:pPr>
      <w:ins w:id="1584" w:author="Asad Shah" w:date="2025-01-02T02:07:00Z">
        <w:r w:rsidRPr="001606FF">
          <w:rPr>
            <w:lang/>
            <w:rPrChange w:id="1585" w:author="Asad Shah" w:date="2025-01-02T02:16:00Z">
              <w:rPr>
                <w:lang/>
              </w:rPr>
            </w:rPrChange>
          </w:rPr>
          <w:t>View personalized recommendations for fields and universities.</w:t>
        </w:r>
      </w:ins>
    </w:p>
    <w:p w14:paraId="73ED9A5D" w14:textId="77777777" w:rsidR="00EE4ADE" w:rsidRPr="001606FF" w:rsidRDefault="00EE4ADE" w:rsidP="001606FF">
      <w:pPr>
        <w:pStyle w:val="ListParagraph"/>
        <w:numPr>
          <w:ilvl w:val="0"/>
          <w:numId w:val="41"/>
        </w:numPr>
        <w:spacing w:line="360" w:lineRule="auto"/>
        <w:jc w:val="both"/>
        <w:rPr>
          <w:ins w:id="1586" w:author="Asad Shah" w:date="2025-01-02T02:07:00Z"/>
          <w:lang/>
          <w:rPrChange w:id="1587" w:author="Asad Shah" w:date="2025-01-02T02:16:00Z">
            <w:rPr>
              <w:ins w:id="1588" w:author="Asad Shah" w:date="2025-01-02T02:07:00Z"/>
              <w:lang/>
            </w:rPr>
          </w:rPrChange>
        </w:rPr>
        <w:pPrChange w:id="1589" w:author="Asad Shah" w:date="2025-01-02T02:16:00Z">
          <w:pPr>
            <w:spacing w:before="100" w:beforeAutospacing="1" w:after="100" w:afterAutospacing="1" w:line="240" w:lineRule="auto"/>
          </w:pPr>
        </w:pPrChange>
      </w:pPr>
      <w:ins w:id="1590" w:author="Asad Shah" w:date="2025-01-02T02:07:00Z">
        <w:r w:rsidRPr="001606FF">
          <w:rPr>
            <w:lang/>
            <w:rPrChange w:id="1591" w:author="Asad Shah" w:date="2025-01-02T02:16:00Z">
              <w:rPr>
                <w:lang/>
              </w:rPr>
            </w:rPrChange>
          </w:rPr>
          <w:t>Visualize trends and comparisons between different fields.</w:t>
        </w:r>
      </w:ins>
    </w:p>
    <w:p w14:paraId="4A0E94B9" w14:textId="77777777" w:rsidR="00EE4ADE" w:rsidRPr="00EE4ADE" w:rsidRDefault="00EE4ADE" w:rsidP="001606FF">
      <w:pPr>
        <w:pStyle w:val="Heading3"/>
        <w:rPr>
          <w:ins w:id="1592" w:author="Asad Shah" w:date="2025-01-02T02:07:00Z"/>
          <w:rFonts w:eastAsia="Times New Roman"/>
          <w:lang/>
        </w:rPr>
        <w:pPrChange w:id="1593" w:author="Asad Shah" w:date="2025-01-02T02:17:00Z">
          <w:pPr>
            <w:spacing w:before="100" w:beforeAutospacing="1" w:after="100" w:afterAutospacing="1" w:line="240" w:lineRule="auto"/>
          </w:pPr>
        </w:pPrChange>
      </w:pPr>
      <w:ins w:id="1594" w:author="Asad Shah" w:date="2025-01-02T02:07:00Z">
        <w:r w:rsidRPr="00EE4ADE">
          <w:rPr>
            <w:rFonts w:eastAsia="Times New Roman"/>
            <w:lang/>
          </w:rPr>
          <w:t>3.2.8 F8: Search and Filter Options</w:t>
        </w:r>
      </w:ins>
    </w:p>
    <w:p w14:paraId="5376B77A" w14:textId="77777777" w:rsidR="00EE4ADE" w:rsidRPr="001606FF" w:rsidRDefault="00EE4ADE" w:rsidP="001606FF">
      <w:pPr>
        <w:spacing w:before="100" w:beforeAutospacing="1" w:after="100" w:afterAutospacing="1" w:line="360" w:lineRule="auto"/>
        <w:jc w:val="both"/>
        <w:rPr>
          <w:ins w:id="1595" w:author="Asad Shah" w:date="2025-01-02T02:07:00Z"/>
          <w:rFonts w:eastAsia="Times New Roman" w:cs="Times New Roman"/>
          <w:color w:val="auto"/>
          <w:szCs w:val="24"/>
          <w:lang/>
          <w:rPrChange w:id="1596" w:author="Asad Shah" w:date="2025-01-02T02:17:00Z">
            <w:rPr>
              <w:ins w:id="1597" w:author="Asad Shah" w:date="2025-01-02T02:07:00Z"/>
              <w:lang/>
            </w:rPr>
          </w:rPrChange>
        </w:rPr>
        <w:pPrChange w:id="1598" w:author="Asad Shah" w:date="2025-01-02T02:17:00Z">
          <w:pPr>
            <w:spacing w:before="100" w:beforeAutospacing="1" w:after="100" w:afterAutospacing="1" w:line="240" w:lineRule="auto"/>
          </w:pPr>
        </w:pPrChange>
      </w:pPr>
      <w:ins w:id="1599" w:author="Asad Shah" w:date="2025-01-02T02:07:00Z">
        <w:r w:rsidRPr="001606FF">
          <w:rPr>
            <w:rFonts w:eastAsia="Times New Roman" w:cs="Times New Roman"/>
            <w:color w:val="auto"/>
            <w:szCs w:val="24"/>
            <w:lang/>
            <w:rPrChange w:id="1600" w:author="Asad Shah" w:date="2025-01-02T02:17:00Z">
              <w:rPr>
                <w:lang/>
              </w:rPr>
            </w:rPrChange>
          </w:rPr>
          <w:t>The system shall allow users to search and filter university options based on:</w:t>
        </w:r>
      </w:ins>
    </w:p>
    <w:p w14:paraId="0C69B7FD" w14:textId="77777777" w:rsidR="00EE4ADE" w:rsidRPr="001606FF" w:rsidRDefault="00EE4ADE" w:rsidP="001606FF">
      <w:pPr>
        <w:pStyle w:val="ListParagraph"/>
        <w:numPr>
          <w:ilvl w:val="0"/>
          <w:numId w:val="42"/>
        </w:numPr>
        <w:spacing w:before="100" w:beforeAutospacing="1" w:after="100" w:afterAutospacing="1" w:line="360" w:lineRule="auto"/>
        <w:jc w:val="both"/>
        <w:rPr>
          <w:ins w:id="1601" w:author="Asad Shah" w:date="2025-01-02T02:07:00Z"/>
          <w:rFonts w:eastAsia="Times New Roman" w:cs="Times New Roman"/>
          <w:color w:val="auto"/>
          <w:szCs w:val="24"/>
          <w:lang/>
          <w:rPrChange w:id="1602" w:author="Asad Shah" w:date="2025-01-02T02:17:00Z">
            <w:rPr>
              <w:ins w:id="1603" w:author="Asad Shah" w:date="2025-01-02T02:07:00Z"/>
              <w:lang/>
            </w:rPr>
          </w:rPrChange>
        </w:rPr>
        <w:pPrChange w:id="1604" w:author="Asad Shah" w:date="2025-01-02T02:17:00Z">
          <w:pPr>
            <w:spacing w:before="100" w:beforeAutospacing="1" w:after="100" w:afterAutospacing="1" w:line="240" w:lineRule="auto"/>
          </w:pPr>
        </w:pPrChange>
      </w:pPr>
      <w:ins w:id="1605" w:author="Asad Shah" w:date="2025-01-02T02:07:00Z">
        <w:r w:rsidRPr="001606FF">
          <w:rPr>
            <w:rFonts w:eastAsia="Times New Roman" w:cs="Times New Roman"/>
            <w:color w:val="auto"/>
            <w:szCs w:val="24"/>
            <w:lang/>
            <w:rPrChange w:id="1606" w:author="Asad Shah" w:date="2025-01-02T02:17:00Z">
              <w:rPr>
                <w:lang/>
              </w:rPr>
            </w:rPrChange>
          </w:rPr>
          <w:lastRenderedPageBreak/>
          <w:t>Location.</w:t>
        </w:r>
      </w:ins>
    </w:p>
    <w:p w14:paraId="52D74BEC" w14:textId="77777777" w:rsidR="00EE4ADE" w:rsidRPr="001606FF" w:rsidRDefault="00EE4ADE" w:rsidP="001606FF">
      <w:pPr>
        <w:pStyle w:val="ListParagraph"/>
        <w:numPr>
          <w:ilvl w:val="0"/>
          <w:numId w:val="42"/>
        </w:numPr>
        <w:spacing w:before="100" w:beforeAutospacing="1" w:after="100" w:afterAutospacing="1" w:line="360" w:lineRule="auto"/>
        <w:jc w:val="both"/>
        <w:rPr>
          <w:ins w:id="1607" w:author="Asad Shah" w:date="2025-01-02T02:07:00Z"/>
          <w:rFonts w:eastAsia="Times New Roman" w:cs="Times New Roman"/>
          <w:color w:val="auto"/>
          <w:szCs w:val="24"/>
          <w:lang/>
          <w:rPrChange w:id="1608" w:author="Asad Shah" w:date="2025-01-02T02:17:00Z">
            <w:rPr>
              <w:ins w:id="1609" w:author="Asad Shah" w:date="2025-01-02T02:07:00Z"/>
              <w:lang/>
            </w:rPr>
          </w:rPrChange>
        </w:rPr>
        <w:pPrChange w:id="1610" w:author="Asad Shah" w:date="2025-01-02T02:17:00Z">
          <w:pPr>
            <w:spacing w:before="100" w:beforeAutospacing="1" w:after="100" w:afterAutospacing="1" w:line="240" w:lineRule="auto"/>
          </w:pPr>
        </w:pPrChange>
      </w:pPr>
      <w:ins w:id="1611" w:author="Asad Shah" w:date="2025-01-02T02:07:00Z">
        <w:r w:rsidRPr="001606FF">
          <w:rPr>
            <w:rFonts w:eastAsia="Times New Roman" w:cs="Times New Roman"/>
            <w:color w:val="auto"/>
            <w:szCs w:val="24"/>
            <w:lang/>
            <w:rPrChange w:id="1612" w:author="Asad Shah" w:date="2025-01-02T02:17:00Z">
              <w:rPr>
                <w:lang/>
              </w:rPr>
            </w:rPrChange>
          </w:rPr>
          <w:t>Aggregate eligibility.</w:t>
        </w:r>
      </w:ins>
    </w:p>
    <w:p w14:paraId="053B8ED6" w14:textId="7D294246" w:rsidR="00EE4ADE" w:rsidRPr="00EE4ADE" w:rsidRDefault="00EE4ADE" w:rsidP="001606FF">
      <w:pPr>
        <w:pStyle w:val="Heading3"/>
        <w:rPr>
          <w:ins w:id="1613" w:author="Asad Shah" w:date="2025-01-02T02:07:00Z"/>
          <w:rFonts w:eastAsia="Times New Roman"/>
          <w:lang/>
        </w:rPr>
        <w:pPrChange w:id="1614" w:author="Asad Shah" w:date="2025-01-02T02:19:00Z">
          <w:pPr>
            <w:spacing w:before="100" w:beforeAutospacing="1" w:after="100" w:afterAutospacing="1" w:line="240" w:lineRule="auto"/>
          </w:pPr>
        </w:pPrChange>
      </w:pPr>
      <w:ins w:id="1615" w:author="Asad Shah" w:date="2025-01-02T02:07:00Z">
        <w:r w:rsidRPr="00EE4ADE">
          <w:rPr>
            <w:rFonts w:eastAsia="Times New Roman"/>
            <w:lang/>
          </w:rPr>
          <w:t>3.2.</w:t>
        </w:r>
      </w:ins>
      <w:ins w:id="1616" w:author="Asad Shah" w:date="2025-01-02T02:19:00Z">
        <w:r w:rsidR="001606FF">
          <w:rPr>
            <w:rFonts w:eastAsia="Times New Roman"/>
            <w:lang/>
          </w:rPr>
          <w:t xml:space="preserve">9 </w:t>
        </w:r>
      </w:ins>
      <w:ins w:id="1617" w:author="Asad Shah" w:date="2025-01-02T02:07:00Z">
        <w:r w:rsidRPr="00EE4ADE">
          <w:rPr>
            <w:rFonts w:eastAsia="Times New Roman"/>
            <w:lang/>
          </w:rPr>
          <w:t>F10: User-Friendly Interface</w:t>
        </w:r>
      </w:ins>
    </w:p>
    <w:p w14:paraId="254923DB" w14:textId="77777777" w:rsidR="00EE4ADE" w:rsidRPr="001606FF" w:rsidRDefault="00EE4ADE" w:rsidP="001606FF">
      <w:pPr>
        <w:pStyle w:val="ListParagraph"/>
        <w:numPr>
          <w:ilvl w:val="0"/>
          <w:numId w:val="43"/>
        </w:numPr>
        <w:spacing w:before="100" w:beforeAutospacing="1" w:after="100" w:afterAutospacing="1" w:line="360" w:lineRule="auto"/>
        <w:jc w:val="both"/>
        <w:rPr>
          <w:ins w:id="1618" w:author="Asad Shah" w:date="2025-01-02T02:07:00Z"/>
          <w:rFonts w:eastAsia="Times New Roman" w:cs="Times New Roman"/>
          <w:color w:val="auto"/>
          <w:szCs w:val="24"/>
          <w:lang/>
          <w:rPrChange w:id="1619" w:author="Asad Shah" w:date="2025-01-02T02:19:00Z">
            <w:rPr>
              <w:ins w:id="1620" w:author="Asad Shah" w:date="2025-01-02T02:07:00Z"/>
              <w:lang/>
            </w:rPr>
          </w:rPrChange>
        </w:rPr>
        <w:pPrChange w:id="1621" w:author="Asad Shah" w:date="2025-01-02T02:19:00Z">
          <w:pPr>
            <w:spacing w:before="100" w:beforeAutospacing="1" w:after="100" w:afterAutospacing="1" w:line="240" w:lineRule="auto"/>
          </w:pPr>
        </w:pPrChange>
      </w:pPr>
      <w:ins w:id="1622" w:author="Asad Shah" w:date="2025-01-02T02:07:00Z">
        <w:r w:rsidRPr="001606FF">
          <w:rPr>
            <w:rFonts w:eastAsia="Times New Roman" w:cs="Times New Roman"/>
            <w:color w:val="auto"/>
            <w:szCs w:val="24"/>
            <w:lang/>
            <w:rPrChange w:id="1623" w:author="Asad Shah" w:date="2025-01-02T02:19:00Z">
              <w:rPr>
                <w:lang/>
              </w:rPr>
            </w:rPrChange>
          </w:rPr>
          <w:t>The system shall provide an intuitive and user-friendly interface to ensure ease of use for all users.</w:t>
        </w:r>
      </w:ins>
    </w:p>
    <w:p w14:paraId="01F13CDD" w14:textId="75CC5981" w:rsidR="00EE4ADE" w:rsidRDefault="00EE4ADE" w:rsidP="001606FF">
      <w:pPr>
        <w:pStyle w:val="ListParagraph"/>
        <w:numPr>
          <w:ilvl w:val="0"/>
          <w:numId w:val="43"/>
        </w:numPr>
        <w:spacing w:before="100" w:beforeAutospacing="1" w:after="100" w:afterAutospacing="1" w:line="360" w:lineRule="auto"/>
        <w:jc w:val="both"/>
        <w:rPr>
          <w:ins w:id="1624" w:author="Asad Shah" w:date="2025-01-02T02:21:00Z"/>
          <w:rFonts w:eastAsia="Times New Roman" w:cs="Times New Roman"/>
          <w:color w:val="auto"/>
          <w:szCs w:val="24"/>
          <w:lang/>
        </w:rPr>
      </w:pPr>
      <w:ins w:id="1625" w:author="Asad Shah" w:date="2025-01-02T02:07:00Z">
        <w:r w:rsidRPr="001606FF">
          <w:rPr>
            <w:rFonts w:eastAsia="Times New Roman" w:cs="Times New Roman"/>
            <w:color w:val="auto"/>
            <w:szCs w:val="24"/>
            <w:lang/>
            <w:rPrChange w:id="1626" w:author="Asad Shah" w:date="2025-01-02T02:19:00Z">
              <w:rPr>
                <w:lang/>
              </w:rPr>
            </w:rPrChange>
          </w:rPr>
          <w:t>The system shall ensure accessibility by incorporating responsive design for both desktop and mobile devices.</w:t>
        </w:r>
      </w:ins>
    </w:p>
    <w:p w14:paraId="3B92A605" w14:textId="72C51814" w:rsidR="007F5EC8" w:rsidRPr="007F5EC8" w:rsidRDefault="007F5EC8" w:rsidP="007F5EC8">
      <w:pPr>
        <w:pStyle w:val="Heading2"/>
        <w:rPr>
          <w:ins w:id="1627" w:author="Asad Shah" w:date="2025-01-02T02:07:00Z"/>
          <w:rFonts w:eastAsia="Times New Roman"/>
          <w:lang/>
          <w:rPrChange w:id="1628" w:author="Asad Shah" w:date="2025-01-02T02:21:00Z">
            <w:rPr>
              <w:ins w:id="1629" w:author="Asad Shah" w:date="2025-01-02T02:07:00Z"/>
              <w:lang/>
            </w:rPr>
          </w:rPrChange>
        </w:rPr>
        <w:pPrChange w:id="1630" w:author="Asad Shah" w:date="2025-01-02T02:22:00Z">
          <w:pPr>
            <w:spacing w:before="100" w:beforeAutospacing="1" w:after="100" w:afterAutospacing="1" w:line="240" w:lineRule="auto"/>
          </w:pPr>
        </w:pPrChange>
      </w:pPr>
      <w:ins w:id="1631" w:author="Asad Shah" w:date="2025-01-02T02:22:00Z">
        <w:r>
          <w:rPr>
            <w:rFonts w:eastAsia="Times New Roman"/>
            <w:lang/>
          </w:rPr>
          <w:t xml:space="preserve">3.3 </w:t>
        </w:r>
      </w:ins>
      <w:ins w:id="1632" w:author="Asad Shah" w:date="2025-01-02T02:21:00Z">
        <w:r>
          <w:rPr>
            <w:rFonts w:eastAsia="Times New Roman"/>
            <w:lang/>
          </w:rPr>
          <w:t xml:space="preserve">Use </w:t>
        </w:r>
      </w:ins>
      <w:ins w:id="1633" w:author="Asad Shah" w:date="2025-01-02T02:22:00Z">
        <w:r>
          <w:rPr>
            <w:rFonts w:eastAsia="Times New Roman"/>
            <w:lang/>
          </w:rPr>
          <w:t>Case Model</w:t>
        </w:r>
      </w:ins>
    </w:p>
    <w:p w14:paraId="098FAA5B" w14:textId="77777777" w:rsidR="00EE4ADE" w:rsidRPr="00EE4ADE" w:rsidRDefault="00EE4ADE" w:rsidP="00EE4ADE">
      <w:pPr>
        <w:rPr>
          <w:rPrChange w:id="1634" w:author="Asad Shah" w:date="2025-01-02T02:07:00Z">
            <w:rPr>
              <w:rFonts w:cs="Times New Roman"/>
              <w:b/>
              <w:bCs/>
              <w:sz w:val="32"/>
              <w:szCs w:val="32"/>
            </w:rPr>
          </w:rPrChange>
        </w:rPr>
        <w:pPrChange w:id="1635" w:author="Asad Shah" w:date="2025-01-02T02:07:00Z">
          <w:pPr>
            <w:jc w:val="right"/>
          </w:pPr>
        </w:pPrChange>
      </w:pPr>
    </w:p>
    <w:sectPr w:rsidR="00EE4ADE" w:rsidRPr="00EE4ADE" w:rsidSect="00F75CB6">
      <w:headerReference w:type="default" r:id="rId15"/>
      <w:pgSz w:w="12240" w:h="15840"/>
      <w:pgMar w:top="1440" w:right="1298" w:bottom="1440" w:left="1298" w:header="720" w:footer="720" w:gutter="0"/>
      <w:cols w:space="720"/>
      <w:docGrid w:linePitch="360"/>
      <w:sectPrChange w:id="1649" w:author="Asad" w:date="2024-12-01T10:53:00Z">
        <w:sectPr w:rsidR="00EE4ADE" w:rsidRPr="00EE4ADE" w:rsidSect="00F75CB6">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5DC1" w14:textId="77777777" w:rsidR="00886EDD" w:rsidRDefault="00886EDD" w:rsidP="00531ABF">
      <w:pPr>
        <w:spacing w:after="0" w:line="240" w:lineRule="auto"/>
      </w:pPr>
      <w:r>
        <w:separator/>
      </w:r>
    </w:p>
  </w:endnote>
  <w:endnote w:type="continuationSeparator" w:id="0">
    <w:p w14:paraId="0FFCDB2D" w14:textId="77777777" w:rsidR="00886EDD" w:rsidRDefault="00886EDD" w:rsidP="0053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2F653" w14:textId="77777777" w:rsidR="00886EDD" w:rsidRDefault="00886EDD" w:rsidP="00531ABF">
      <w:pPr>
        <w:spacing w:after="0" w:line="240" w:lineRule="auto"/>
      </w:pPr>
      <w:r>
        <w:separator/>
      </w:r>
    </w:p>
  </w:footnote>
  <w:footnote w:type="continuationSeparator" w:id="0">
    <w:p w14:paraId="77B23B48" w14:textId="77777777" w:rsidR="00886EDD" w:rsidRDefault="00886EDD" w:rsidP="0053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5715" w14:textId="75E8B6A6" w:rsidR="00531ABF" w:rsidRPr="00531ABF" w:rsidRDefault="00531ABF">
    <w:pPr>
      <w:pStyle w:val="Header"/>
      <w:jc w:val="right"/>
      <w:rPr>
        <w:rFonts w:cs="Times New Roman"/>
        <w:sz w:val="20"/>
        <w:szCs w:val="20"/>
        <w:rPrChange w:id="1636" w:author="Asad" w:date="2024-11-30T12:07:00Z">
          <w:rPr/>
        </w:rPrChange>
      </w:rPr>
      <w:pPrChange w:id="1637" w:author="Asad" w:date="2024-12-02T11:03:00Z">
        <w:pPr>
          <w:pStyle w:val="Header"/>
        </w:pPr>
      </w:pPrChange>
    </w:pPr>
    <w:ins w:id="1638" w:author="Asad" w:date="2024-11-30T12:06:00Z">
      <w:r w:rsidRPr="00531ABF">
        <w:rPr>
          <w:rFonts w:cs="Times New Roman"/>
          <w:sz w:val="20"/>
          <w:szCs w:val="20"/>
          <w:rPrChange w:id="1639" w:author="Asad" w:date="2024-11-30T12:07:00Z">
            <w:rPr/>
          </w:rPrChange>
        </w:rPr>
        <w:t>Software Requirement Specification</w:t>
      </w:r>
    </w:ins>
    <w:ins w:id="1640" w:author="Asad" w:date="2024-11-30T12:08:00Z">
      <w:r>
        <w:rPr>
          <w:rFonts w:cs="Times New Roman"/>
          <w:sz w:val="20"/>
          <w:szCs w:val="20"/>
        </w:rPr>
        <w:t>s</w:t>
      </w:r>
    </w:ins>
    <w:ins w:id="1641" w:author="Asad" w:date="2024-11-30T12:06:00Z">
      <w:r w:rsidRPr="00531ABF">
        <w:rPr>
          <w:rFonts w:cs="Times New Roman"/>
          <w:sz w:val="20"/>
          <w:szCs w:val="20"/>
          <w:rPrChange w:id="1642" w:author="Asad" w:date="2024-11-30T12:07:00Z">
            <w:rPr/>
          </w:rPrChange>
        </w:rPr>
        <w:t xml:space="preserve"> for </w:t>
      </w:r>
    </w:ins>
    <w:ins w:id="1643" w:author="Asad" w:date="2024-11-30T12:07:00Z">
      <w:r w:rsidRPr="00531ABF">
        <w:rPr>
          <w:rFonts w:cs="Times New Roman"/>
          <w:sz w:val="20"/>
          <w:szCs w:val="20"/>
          <w:rPrChange w:id="1644" w:author="Asad" w:date="2024-11-30T12:07:00Z">
            <w:rPr>
              <w:rFonts w:cs="Times New Roman"/>
              <w:i/>
            </w:rPr>
          </w:rPrChange>
        </w:rPr>
        <w:t>AI Based Career Counselling and Career Transition Recommender System</w:t>
      </w:r>
      <w:r w:rsidRPr="00531ABF">
        <w:rPr>
          <w:rFonts w:cs="Times New Roman"/>
          <w:sz w:val="20"/>
          <w:szCs w:val="20"/>
          <w:rPrChange w:id="1645" w:author="Asad" w:date="2024-11-30T12:07:00Z">
            <w:rPr>
              <w:rFonts w:cs="Times New Roman"/>
            </w:rPr>
          </w:rPrChange>
        </w:rPr>
        <w:t xml:space="preserve"> </w:t>
      </w:r>
    </w:ins>
    <w:ins w:id="1646" w:author="Asad" w:date="2024-11-30T12:08:00Z">
      <w:r>
        <w:rPr>
          <w:rFonts w:cs="Times New Roman"/>
          <w:sz w:val="20"/>
          <w:szCs w:val="20"/>
        </w:rPr>
        <w:t xml:space="preserve">   </w:t>
      </w:r>
    </w:ins>
    <w:ins w:id="1647" w:author="Asad" w:date="2024-11-30T12:07:00Z">
      <w:r w:rsidRPr="00531ABF">
        <w:rPr>
          <w:rFonts w:cs="Times New Roman"/>
          <w:sz w:val="20"/>
          <w:szCs w:val="20"/>
          <w:rPrChange w:id="1648" w:author="Asad" w:date="2024-11-30T12:07:00Z">
            <w:rPr>
              <w:rFonts w:cs="Times New Roman"/>
            </w:rPr>
          </w:rPrChange>
        </w:rPr>
        <w:t xml:space="preserve">                               </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C83"/>
    <w:multiLevelType w:val="hybridMultilevel"/>
    <w:tmpl w:val="425C50C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2D69"/>
    <w:multiLevelType w:val="hybridMultilevel"/>
    <w:tmpl w:val="94BEE192"/>
    <w:lvl w:ilvl="0" w:tplc="12EE7568">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94353"/>
    <w:multiLevelType w:val="hybridMultilevel"/>
    <w:tmpl w:val="1D4E83C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F4AD0"/>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4398F"/>
    <w:multiLevelType w:val="hybridMultilevel"/>
    <w:tmpl w:val="A9B2B5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C6B"/>
    <w:multiLevelType w:val="hybridMultilevel"/>
    <w:tmpl w:val="36A821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60E3F59"/>
    <w:multiLevelType w:val="hybridMultilevel"/>
    <w:tmpl w:val="61321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21D3"/>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6D75F9"/>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185085"/>
    <w:multiLevelType w:val="hybridMultilevel"/>
    <w:tmpl w:val="91EECDEC"/>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84A87"/>
    <w:multiLevelType w:val="hybridMultilevel"/>
    <w:tmpl w:val="BDB2ED4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31FBD"/>
    <w:multiLevelType w:val="hybridMultilevel"/>
    <w:tmpl w:val="1406A5EA"/>
    <w:lvl w:ilvl="0" w:tplc="7FBCCE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1177D"/>
    <w:multiLevelType w:val="hybridMultilevel"/>
    <w:tmpl w:val="710EB828"/>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F545BB5"/>
    <w:multiLevelType w:val="hybridMultilevel"/>
    <w:tmpl w:val="CD468DE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51005"/>
    <w:multiLevelType w:val="hybridMultilevel"/>
    <w:tmpl w:val="715E7BDA"/>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802C7"/>
    <w:multiLevelType w:val="hybridMultilevel"/>
    <w:tmpl w:val="7E32AF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88D3286"/>
    <w:multiLevelType w:val="hybridMultilevel"/>
    <w:tmpl w:val="DE1C71AC"/>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8F725A5"/>
    <w:multiLevelType w:val="hybridMultilevel"/>
    <w:tmpl w:val="B9D6F4F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35CE4"/>
    <w:multiLevelType w:val="hybridMultilevel"/>
    <w:tmpl w:val="BDA4EA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A40B3"/>
    <w:multiLevelType w:val="hybridMultilevel"/>
    <w:tmpl w:val="AACAB250"/>
    <w:lvl w:ilvl="0" w:tplc="E3A26D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75985"/>
    <w:multiLevelType w:val="hybridMultilevel"/>
    <w:tmpl w:val="3B66073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72475"/>
    <w:multiLevelType w:val="hybridMultilevel"/>
    <w:tmpl w:val="8A9888F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B38786F"/>
    <w:multiLevelType w:val="hybridMultilevel"/>
    <w:tmpl w:val="3D4A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10A7B"/>
    <w:multiLevelType w:val="hybridMultilevel"/>
    <w:tmpl w:val="8B20BA7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4F472AEE"/>
    <w:multiLevelType w:val="hybridMultilevel"/>
    <w:tmpl w:val="6632286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FB93287"/>
    <w:multiLevelType w:val="hybridMultilevel"/>
    <w:tmpl w:val="2FBCC75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B57BD"/>
    <w:multiLevelType w:val="hybridMultilevel"/>
    <w:tmpl w:val="47A05A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1672A82"/>
    <w:multiLevelType w:val="hybridMultilevel"/>
    <w:tmpl w:val="CEAC2F1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54F32DD1"/>
    <w:multiLevelType w:val="hybridMultilevel"/>
    <w:tmpl w:val="AEA80736"/>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581269EC"/>
    <w:multiLevelType w:val="hybridMultilevel"/>
    <w:tmpl w:val="101A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5A2B55"/>
    <w:multiLevelType w:val="hybridMultilevel"/>
    <w:tmpl w:val="32C06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93628"/>
    <w:multiLevelType w:val="hybridMultilevel"/>
    <w:tmpl w:val="A9EC2EC8"/>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B3610"/>
    <w:multiLevelType w:val="hybridMultilevel"/>
    <w:tmpl w:val="69625D7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256B2B"/>
    <w:multiLevelType w:val="hybridMultilevel"/>
    <w:tmpl w:val="47F84C00"/>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695296"/>
    <w:multiLevelType w:val="hybridMultilevel"/>
    <w:tmpl w:val="E77ACC88"/>
    <w:lvl w:ilvl="0" w:tplc="F8241A2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452F7"/>
    <w:multiLevelType w:val="multilevel"/>
    <w:tmpl w:val="9362B114"/>
    <w:lvl w:ilvl="0">
      <w:start w:val="1"/>
      <w:numFmt w:val="decimal"/>
      <w:lvlText w:val="%1."/>
      <w:lvlJc w:val="left"/>
      <w:pPr>
        <w:ind w:left="720" w:hanging="360"/>
      </w:pPr>
      <w:rPr>
        <w:rFonts w:hint="default"/>
        <w:b w:val="0"/>
        <w:bCs/>
      </w:rPr>
    </w:lvl>
    <w:lvl w:ilvl="1">
      <w:start w:val="2"/>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0335A"/>
    <w:multiLevelType w:val="hybridMultilevel"/>
    <w:tmpl w:val="99665930"/>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63D66295"/>
    <w:multiLevelType w:val="hybridMultilevel"/>
    <w:tmpl w:val="6C601D06"/>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672EE"/>
    <w:multiLevelType w:val="hybridMultilevel"/>
    <w:tmpl w:val="C79AF892"/>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84DE3"/>
    <w:multiLevelType w:val="hybridMultilevel"/>
    <w:tmpl w:val="7EEEE9C2"/>
    <w:lvl w:ilvl="0" w:tplc="F24ABCB4">
      <w:start w:val="1"/>
      <w:numFmt w:val="decimal"/>
      <w:lvlText w:val="%1."/>
      <w:lvlJc w:val="left"/>
      <w:pPr>
        <w:ind w:left="72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6D7599F"/>
    <w:multiLevelType w:val="hybridMultilevel"/>
    <w:tmpl w:val="7C62549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9DF28E0"/>
    <w:multiLevelType w:val="hybridMultilevel"/>
    <w:tmpl w:val="BD74B34E"/>
    <w:lvl w:ilvl="0" w:tplc="F24ABC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22337"/>
    <w:multiLevelType w:val="multilevel"/>
    <w:tmpl w:val="4334AC98"/>
    <w:lvl w:ilvl="0">
      <w:start w:val="1"/>
      <w:numFmt w:val="decimal"/>
      <w:lvlText w:val="%1"/>
      <w:lvlJc w:val="left"/>
      <w:pPr>
        <w:ind w:left="360" w:hanging="360"/>
      </w:pPr>
      <w:rPr>
        <w:rFonts w:hint="default"/>
        <w:sz w:val="36"/>
        <w:szCs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42"/>
  </w:num>
  <w:num w:numId="3">
    <w:abstractNumId w:val="26"/>
  </w:num>
  <w:num w:numId="4">
    <w:abstractNumId w:val="34"/>
  </w:num>
  <w:num w:numId="5">
    <w:abstractNumId w:val="3"/>
  </w:num>
  <w:num w:numId="6">
    <w:abstractNumId w:val="29"/>
  </w:num>
  <w:num w:numId="7">
    <w:abstractNumId w:val="19"/>
  </w:num>
  <w:num w:numId="8">
    <w:abstractNumId w:val="11"/>
  </w:num>
  <w:num w:numId="9">
    <w:abstractNumId w:val="4"/>
  </w:num>
  <w:num w:numId="10">
    <w:abstractNumId w:val="25"/>
  </w:num>
  <w:num w:numId="11">
    <w:abstractNumId w:val="2"/>
  </w:num>
  <w:num w:numId="12">
    <w:abstractNumId w:val="14"/>
  </w:num>
  <w:num w:numId="13">
    <w:abstractNumId w:val="0"/>
  </w:num>
  <w:num w:numId="14">
    <w:abstractNumId w:val="32"/>
  </w:num>
  <w:num w:numId="15">
    <w:abstractNumId w:val="13"/>
  </w:num>
  <w:num w:numId="16">
    <w:abstractNumId w:val="6"/>
  </w:num>
  <w:num w:numId="17">
    <w:abstractNumId w:val="22"/>
  </w:num>
  <w:num w:numId="18">
    <w:abstractNumId w:val="30"/>
  </w:num>
  <w:num w:numId="19">
    <w:abstractNumId w:val="31"/>
  </w:num>
  <w:num w:numId="20">
    <w:abstractNumId w:val="37"/>
  </w:num>
  <w:num w:numId="21">
    <w:abstractNumId w:val="33"/>
  </w:num>
  <w:num w:numId="22">
    <w:abstractNumId w:val="38"/>
  </w:num>
  <w:num w:numId="23">
    <w:abstractNumId w:val="41"/>
  </w:num>
  <w:num w:numId="24">
    <w:abstractNumId w:val="9"/>
  </w:num>
  <w:num w:numId="25">
    <w:abstractNumId w:val="10"/>
  </w:num>
  <w:num w:numId="26">
    <w:abstractNumId w:val="20"/>
  </w:num>
  <w:num w:numId="27">
    <w:abstractNumId w:val="17"/>
  </w:num>
  <w:num w:numId="28">
    <w:abstractNumId w:val="18"/>
  </w:num>
  <w:num w:numId="29">
    <w:abstractNumId w:val="27"/>
  </w:num>
  <w:num w:numId="30">
    <w:abstractNumId w:val="28"/>
  </w:num>
  <w:num w:numId="31">
    <w:abstractNumId w:val="35"/>
  </w:num>
  <w:num w:numId="32">
    <w:abstractNumId w:val="36"/>
  </w:num>
  <w:num w:numId="33">
    <w:abstractNumId w:val="24"/>
  </w:num>
  <w:num w:numId="34">
    <w:abstractNumId w:val="16"/>
  </w:num>
  <w:num w:numId="35">
    <w:abstractNumId w:val="39"/>
  </w:num>
  <w:num w:numId="36">
    <w:abstractNumId w:val="12"/>
  </w:num>
  <w:num w:numId="37">
    <w:abstractNumId w:val="21"/>
  </w:num>
  <w:num w:numId="38">
    <w:abstractNumId w:val="23"/>
  </w:num>
  <w:num w:numId="39">
    <w:abstractNumId w:val="40"/>
  </w:num>
  <w:num w:numId="40">
    <w:abstractNumId w:val="7"/>
  </w:num>
  <w:num w:numId="41">
    <w:abstractNumId w:val="8"/>
  </w:num>
  <w:num w:numId="42">
    <w:abstractNumId w:val="15"/>
  </w:num>
  <w:num w:numId="4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ad">
    <w15:presenceInfo w15:providerId="Windows Live" w15:userId="be3c19ec32917f05"/>
  </w15:person>
  <w15:person w15:author="Asad Shah">
    <w15:presenceInfo w15:providerId="Windows Live" w15:userId="be3c19ec32917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836"/>
    <w:rsid w:val="0002769A"/>
    <w:rsid w:val="00045ED2"/>
    <w:rsid w:val="00081AD6"/>
    <w:rsid w:val="00105DF5"/>
    <w:rsid w:val="001238B1"/>
    <w:rsid w:val="0013106D"/>
    <w:rsid w:val="0013699C"/>
    <w:rsid w:val="001606FF"/>
    <w:rsid w:val="00182D74"/>
    <w:rsid w:val="00186309"/>
    <w:rsid w:val="001B2948"/>
    <w:rsid w:val="001B47C4"/>
    <w:rsid w:val="001C6068"/>
    <w:rsid w:val="001D28D3"/>
    <w:rsid w:val="001E133D"/>
    <w:rsid w:val="002804F8"/>
    <w:rsid w:val="002A610A"/>
    <w:rsid w:val="002C4FD1"/>
    <w:rsid w:val="002D1762"/>
    <w:rsid w:val="0030369E"/>
    <w:rsid w:val="0037488F"/>
    <w:rsid w:val="003A171F"/>
    <w:rsid w:val="003A7E75"/>
    <w:rsid w:val="003C702F"/>
    <w:rsid w:val="003D1C07"/>
    <w:rsid w:val="00482ED9"/>
    <w:rsid w:val="00494DE8"/>
    <w:rsid w:val="004B527B"/>
    <w:rsid w:val="00531ABF"/>
    <w:rsid w:val="005804BD"/>
    <w:rsid w:val="005929D0"/>
    <w:rsid w:val="005947DF"/>
    <w:rsid w:val="005D3A37"/>
    <w:rsid w:val="00614DD7"/>
    <w:rsid w:val="0064370A"/>
    <w:rsid w:val="006858CC"/>
    <w:rsid w:val="007020B8"/>
    <w:rsid w:val="0070224B"/>
    <w:rsid w:val="007865A2"/>
    <w:rsid w:val="007939B9"/>
    <w:rsid w:val="007B01E8"/>
    <w:rsid w:val="007B5B80"/>
    <w:rsid w:val="007C2EC4"/>
    <w:rsid w:val="007C51B8"/>
    <w:rsid w:val="007F5EC8"/>
    <w:rsid w:val="00857CB6"/>
    <w:rsid w:val="00884C94"/>
    <w:rsid w:val="00886EDD"/>
    <w:rsid w:val="00894E86"/>
    <w:rsid w:val="008B41DB"/>
    <w:rsid w:val="0092117D"/>
    <w:rsid w:val="009C3E98"/>
    <w:rsid w:val="00A14474"/>
    <w:rsid w:val="00A34763"/>
    <w:rsid w:val="00A759E3"/>
    <w:rsid w:val="00AF0341"/>
    <w:rsid w:val="00B06AE6"/>
    <w:rsid w:val="00C0037C"/>
    <w:rsid w:val="00C12AFB"/>
    <w:rsid w:val="00C24680"/>
    <w:rsid w:val="00C31258"/>
    <w:rsid w:val="00C7668A"/>
    <w:rsid w:val="00CD3395"/>
    <w:rsid w:val="00D13DB3"/>
    <w:rsid w:val="00D25407"/>
    <w:rsid w:val="00D5743B"/>
    <w:rsid w:val="00D678BE"/>
    <w:rsid w:val="00DA1139"/>
    <w:rsid w:val="00DA1622"/>
    <w:rsid w:val="00DA3570"/>
    <w:rsid w:val="00E23033"/>
    <w:rsid w:val="00E60192"/>
    <w:rsid w:val="00E70FE9"/>
    <w:rsid w:val="00EE4ADE"/>
    <w:rsid w:val="00EF503D"/>
    <w:rsid w:val="00F01DAB"/>
    <w:rsid w:val="00F75CB6"/>
    <w:rsid w:val="00F82119"/>
    <w:rsid w:val="00FC4E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CDA9"/>
  <w15:chartTrackingRefBased/>
  <w15:docId w15:val="{9E083852-15CC-43E2-BB4A-25C3EE24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EC4"/>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18630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F0341"/>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630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80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309"/>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AF034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6309"/>
    <w:rPr>
      <w:rFonts w:ascii="Times New Roman" w:eastAsiaTheme="majorEastAsia" w:hAnsi="Times New Roman" w:cstheme="majorBidi"/>
      <w:b/>
      <w:color w:val="0D0D0D" w:themeColor="text1" w:themeTint="F2"/>
      <w:sz w:val="24"/>
      <w:szCs w:val="24"/>
    </w:rPr>
  </w:style>
  <w:style w:type="paragraph" w:styleId="Title">
    <w:name w:val="Title"/>
    <w:basedOn w:val="Normal"/>
    <w:next w:val="Normal"/>
    <w:link w:val="TitleChar"/>
    <w:uiPriority w:val="10"/>
    <w:qFormat/>
    <w:rsid w:val="00186309"/>
    <w:pPr>
      <w:spacing w:before="240" w:after="720" w:line="240" w:lineRule="auto"/>
      <w:jc w:val="right"/>
    </w:pPr>
    <w:rPr>
      <w:rFonts w:ascii="Arial" w:eastAsia="Arial" w:hAnsi="Arial" w:cs="Arial"/>
      <w:b/>
      <w:sz w:val="64"/>
      <w:szCs w:val="64"/>
      <w:lang w:val="en-CA"/>
    </w:rPr>
  </w:style>
  <w:style w:type="character" w:customStyle="1" w:styleId="TitleChar">
    <w:name w:val="Title Char"/>
    <w:basedOn w:val="DefaultParagraphFont"/>
    <w:link w:val="Title"/>
    <w:uiPriority w:val="10"/>
    <w:rsid w:val="00186309"/>
    <w:rPr>
      <w:rFonts w:ascii="Arial" w:eastAsia="Arial" w:hAnsi="Arial" w:cs="Arial"/>
      <w:b/>
      <w:sz w:val="64"/>
      <w:szCs w:val="64"/>
      <w:lang w:val="en-CA"/>
    </w:rPr>
  </w:style>
  <w:style w:type="table" w:styleId="TableGrid">
    <w:name w:val="Table Grid"/>
    <w:basedOn w:val="TableNormal"/>
    <w:uiPriority w:val="39"/>
    <w:rsid w:val="00186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BF"/>
  </w:style>
  <w:style w:type="paragraph" w:styleId="Footer">
    <w:name w:val="footer"/>
    <w:basedOn w:val="Normal"/>
    <w:link w:val="FooterChar"/>
    <w:uiPriority w:val="99"/>
    <w:unhideWhenUsed/>
    <w:rsid w:val="0053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BF"/>
  </w:style>
  <w:style w:type="paragraph" w:styleId="TOCHeading">
    <w:name w:val="TOC Heading"/>
    <w:basedOn w:val="Heading1"/>
    <w:next w:val="Normal"/>
    <w:uiPriority w:val="39"/>
    <w:unhideWhenUsed/>
    <w:qFormat/>
    <w:rsid w:val="00F01DAB"/>
    <w:pPr>
      <w:outlineLvl w:val="9"/>
    </w:pPr>
    <w:rPr>
      <w:rFonts w:asciiTheme="majorHAnsi" w:hAnsiTheme="majorHAnsi"/>
      <w:b w:val="0"/>
      <w:color w:val="2F5496" w:themeColor="accent1" w:themeShade="BF"/>
    </w:rPr>
  </w:style>
  <w:style w:type="paragraph" w:styleId="TOC3">
    <w:name w:val="toc 3"/>
    <w:basedOn w:val="Normal"/>
    <w:next w:val="Normal"/>
    <w:autoRedefine/>
    <w:uiPriority w:val="39"/>
    <w:unhideWhenUsed/>
    <w:rsid w:val="00F01DAB"/>
    <w:pPr>
      <w:spacing w:after="100"/>
      <w:ind w:left="440"/>
    </w:pPr>
  </w:style>
  <w:style w:type="character" w:styleId="Hyperlink">
    <w:name w:val="Hyperlink"/>
    <w:basedOn w:val="DefaultParagraphFont"/>
    <w:uiPriority w:val="99"/>
    <w:unhideWhenUsed/>
    <w:rsid w:val="00F01DAB"/>
    <w:rPr>
      <w:color w:val="0563C1" w:themeColor="hyperlink"/>
      <w:u w:val="single"/>
    </w:rPr>
  </w:style>
  <w:style w:type="paragraph" w:styleId="ListParagraph">
    <w:name w:val="List Paragraph"/>
    <w:basedOn w:val="Normal"/>
    <w:uiPriority w:val="34"/>
    <w:qFormat/>
    <w:rsid w:val="001B47C4"/>
    <w:pPr>
      <w:ind w:left="720"/>
      <w:contextualSpacing/>
    </w:pPr>
  </w:style>
  <w:style w:type="paragraph" w:styleId="NormalWeb">
    <w:name w:val="Normal (Web)"/>
    <w:basedOn w:val="Normal"/>
    <w:uiPriority w:val="99"/>
    <w:semiHidden/>
    <w:unhideWhenUsed/>
    <w:rsid w:val="00A759E3"/>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5929D0"/>
    <w:pPr>
      <w:spacing w:after="100"/>
    </w:pPr>
  </w:style>
  <w:style w:type="paragraph" w:styleId="TOC2">
    <w:name w:val="toc 2"/>
    <w:basedOn w:val="Normal"/>
    <w:next w:val="Normal"/>
    <w:autoRedefine/>
    <w:uiPriority w:val="39"/>
    <w:unhideWhenUsed/>
    <w:rsid w:val="005929D0"/>
    <w:pPr>
      <w:spacing w:after="100"/>
      <w:ind w:left="220"/>
    </w:pPr>
  </w:style>
  <w:style w:type="character" w:customStyle="1" w:styleId="Heading4Char">
    <w:name w:val="Heading 4 Char"/>
    <w:basedOn w:val="DefaultParagraphFont"/>
    <w:link w:val="Heading4"/>
    <w:uiPriority w:val="9"/>
    <w:semiHidden/>
    <w:rsid w:val="005804BD"/>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D5743B"/>
    <w:pPr>
      <w:spacing w:after="200" w:line="240" w:lineRule="auto"/>
    </w:pPr>
    <w:rPr>
      <w:i/>
      <w:iCs/>
      <w:color w:val="44546A" w:themeColor="text2"/>
      <w:sz w:val="18"/>
      <w:szCs w:val="18"/>
    </w:rPr>
  </w:style>
  <w:style w:type="character" w:styleId="Strong">
    <w:name w:val="Strong"/>
    <w:basedOn w:val="DefaultParagraphFont"/>
    <w:uiPriority w:val="22"/>
    <w:qFormat/>
    <w:rsid w:val="003A17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2678">
      <w:bodyDiv w:val="1"/>
      <w:marLeft w:val="0"/>
      <w:marRight w:val="0"/>
      <w:marTop w:val="0"/>
      <w:marBottom w:val="0"/>
      <w:divBdr>
        <w:top w:val="none" w:sz="0" w:space="0" w:color="auto"/>
        <w:left w:val="none" w:sz="0" w:space="0" w:color="auto"/>
        <w:bottom w:val="none" w:sz="0" w:space="0" w:color="auto"/>
        <w:right w:val="none" w:sz="0" w:space="0" w:color="auto"/>
      </w:divBdr>
    </w:div>
    <w:div w:id="278951962">
      <w:bodyDiv w:val="1"/>
      <w:marLeft w:val="0"/>
      <w:marRight w:val="0"/>
      <w:marTop w:val="0"/>
      <w:marBottom w:val="0"/>
      <w:divBdr>
        <w:top w:val="none" w:sz="0" w:space="0" w:color="auto"/>
        <w:left w:val="none" w:sz="0" w:space="0" w:color="auto"/>
        <w:bottom w:val="none" w:sz="0" w:space="0" w:color="auto"/>
        <w:right w:val="none" w:sz="0" w:space="0" w:color="auto"/>
      </w:divBdr>
    </w:div>
    <w:div w:id="326448344">
      <w:bodyDiv w:val="1"/>
      <w:marLeft w:val="0"/>
      <w:marRight w:val="0"/>
      <w:marTop w:val="0"/>
      <w:marBottom w:val="0"/>
      <w:divBdr>
        <w:top w:val="none" w:sz="0" w:space="0" w:color="auto"/>
        <w:left w:val="none" w:sz="0" w:space="0" w:color="auto"/>
        <w:bottom w:val="none" w:sz="0" w:space="0" w:color="auto"/>
        <w:right w:val="none" w:sz="0" w:space="0" w:color="auto"/>
      </w:divBdr>
    </w:div>
    <w:div w:id="466700717">
      <w:bodyDiv w:val="1"/>
      <w:marLeft w:val="0"/>
      <w:marRight w:val="0"/>
      <w:marTop w:val="0"/>
      <w:marBottom w:val="0"/>
      <w:divBdr>
        <w:top w:val="none" w:sz="0" w:space="0" w:color="auto"/>
        <w:left w:val="none" w:sz="0" w:space="0" w:color="auto"/>
        <w:bottom w:val="none" w:sz="0" w:space="0" w:color="auto"/>
        <w:right w:val="none" w:sz="0" w:space="0" w:color="auto"/>
      </w:divBdr>
    </w:div>
    <w:div w:id="476918286">
      <w:bodyDiv w:val="1"/>
      <w:marLeft w:val="0"/>
      <w:marRight w:val="0"/>
      <w:marTop w:val="0"/>
      <w:marBottom w:val="0"/>
      <w:divBdr>
        <w:top w:val="none" w:sz="0" w:space="0" w:color="auto"/>
        <w:left w:val="none" w:sz="0" w:space="0" w:color="auto"/>
        <w:bottom w:val="none" w:sz="0" w:space="0" w:color="auto"/>
        <w:right w:val="none" w:sz="0" w:space="0" w:color="auto"/>
      </w:divBdr>
    </w:div>
    <w:div w:id="575474309">
      <w:bodyDiv w:val="1"/>
      <w:marLeft w:val="0"/>
      <w:marRight w:val="0"/>
      <w:marTop w:val="0"/>
      <w:marBottom w:val="0"/>
      <w:divBdr>
        <w:top w:val="none" w:sz="0" w:space="0" w:color="auto"/>
        <w:left w:val="none" w:sz="0" w:space="0" w:color="auto"/>
        <w:bottom w:val="none" w:sz="0" w:space="0" w:color="auto"/>
        <w:right w:val="none" w:sz="0" w:space="0" w:color="auto"/>
      </w:divBdr>
    </w:div>
    <w:div w:id="639118097">
      <w:bodyDiv w:val="1"/>
      <w:marLeft w:val="0"/>
      <w:marRight w:val="0"/>
      <w:marTop w:val="0"/>
      <w:marBottom w:val="0"/>
      <w:divBdr>
        <w:top w:val="none" w:sz="0" w:space="0" w:color="auto"/>
        <w:left w:val="none" w:sz="0" w:space="0" w:color="auto"/>
        <w:bottom w:val="none" w:sz="0" w:space="0" w:color="auto"/>
        <w:right w:val="none" w:sz="0" w:space="0" w:color="auto"/>
      </w:divBdr>
    </w:div>
    <w:div w:id="722607508">
      <w:bodyDiv w:val="1"/>
      <w:marLeft w:val="0"/>
      <w:marRight w:val="0"/>
      <w:marTop w:val="0"/>
      <w:marBottom w:val="0"/>
      <w:divBdr>
        <w:top w:val="none" w:sz="0" w:space="0" w:color="auto"/>
        <w:left w:val="none" w:sz="0" w:space="0" w:color="auto"/>
        <w:bottom w:val="none" w:sz="0" w:space="0" w:color="auto"/>
        <w:right w:val="none" w:sz="0" w:space="0" w:color="auto"/>
      </w:divBdr>
    </w:div>
    <w:div w:id="750859248">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
    <w:div w:id="870797331">
      <w:bodyDiv w:val="1"/>
      <w:marLeft w:val="0"/>
      <w:marRight w:val="0"/>
      <w:marTop w:val="0"/>
      <w:marBottom w:val="0"/>
      <w:divBdr>
        <w:top w:val="none" w:sz="0" w:space="0" w:color="auto"/>
        <w:left w:val="none" w:sz="0" w:space="0" w:color="auto"/>
        <w:bottom w:val="none" w:sz="0" w:space="0" w:color="auto"/>
        <w:right w:val="none" w:sz="0" w:space="0" w:color="auto"/>
      </w:divBdr>
    </w:div>
    <w:div w:id="915937131">
      <w:bodyDiv w:val="1"/>
      <w:marLeft w:val="0"/>
      <w:marRight w:val="0"/>
      <w:marTop w:val="0"/>
      <w:marBottom w:val="0"/>
      <w:divBdr>
        <w:top w:val="none" w:sz="0" w:space="0" w:color="auto"/>
        <w:left w:val="none" w:sz="0" w:space="0" w:color="auto"/>
        <w:bottom w:val="none" w:sz="0" w:space="0" w:color="auto"/>
        <w:right w:val="none" w:sz="0" w:space="0" w:color="auto"/>
      </w:divBdr>
    </w:div>
    <w:div w:id="953484768">
      <w:bodyDiv w:val="1"/>
      <w:marLeft w:val="0"/>
      <w:marRight w:val="0"/>
      <w:marTop w:val="0"/>
      <w:marBottom w:val="0"/>
      <w:divBdr>
        <w:top w:val="none" w:sz="0" w:space="0" w:color="auto"/>
        <w:left w:val="none" w:sz="0" w:space="0" w:color="auto"/>
        <w:bottom w:val="none" w:sz="0" w:space="0" w:color="auto"/>
        <w:right w:val="none" w:sz="0" w:space="0" w:color="auto"/>
      </w:divBdr>
    </w:div>
    <w:div w:id="1002850566">
      <w:bodyDiv w:val="1"/>
      <w:marLeft w:val="0"/>
      <w:marRight w:val="0"/>
      <w:marTop w:val="0"/>
      <w:marBottom w:val="0"/>
      <w:divBdr>
        <w:top w:val="none" w:sz="0" w:space="0" w:color="auto"/>
        <w:left w:val="none" w:sz="0" w:space="0" w:color="auto"/>
        <w:bottom w:val="none" w:sz="0" w:space="0" w:color="auto"/>
        <w:right w:val="none" w:sz="0" w:space="0" w:color="auto"/>
      </w:divBdr>
    </w:div>
    <w:div w:id="1026559723">
      <w:bodyDiv w:val="1"/>
      <w:marLeft w:val="0"/>
      <w:marRight w:val="0"/>
      <w:marTop w:val="0"/>
      <w:marBottom w:val="0"/>
      <w:divBdr>
        <w:top w:val="none" w:sz="0" w:space="0" w:color="auto"/>
        <w:left w:val="none" w:sz="0" w:space="0" w:color="auto"/>
        <w:bottom w:val="none" w:sz="0" w:space="0" w:color="auto"/>
        <w:right w:val="none" w:sz="0" w:space="0" w:color="auto"/>
      </w:divBdr>
    </w:div>
    <w:div w:id="1045178515">
      <w:bodyDiv w:val="1"/>
      <w:marLeft w:val="0"/>
      <w:marRight w:val="0"/>
      <w:marTop w:val="0"/>
      <w:marBottom w:val="0"/>
      <w:divBdr>
        <w:top w:val="none" w:sz="0" w:space="0" w:color="auto"/>
        <w:left w:val="none" w:sz="0" w:space="0" w:color="auto"/>
        <w:bottom w:val="none" w:sz="0" w:space="0" w:color="auto"/>
        <w:right w:val="none" w:sz="0" w:space="0" w:color="auto"/>
      </w:divBdr>
    </w:div>
    <w:div w:id="1156188539">
      <w:bodyDiv w:val="1"/>
      <w:marLeft w:val="0"/>
      <w:marRight w:val="0"/>
      <w:marTop w:val="0"/>
      <w:marBottom w:val="0"/>
      <w:divBdr>
        <w:top w:val="none" w:sz="0" w:space="0" w:color="auto"/>
        <w:left w:val="none" w:sz="0" w:space="0" w:color="auto"/>
        <w:bottom w:val="none" w:sz="0" w:space="0" w:color="auto"/>
        <w:right w:val="none" w:sz="0" w:space="0" w:color="auto"/>
      </w:divBdr>
    </w:div>
    <w:div w:id="1187063679">
      <w:bodyDiv w:val="1"/>
      <w:marLeft w:val="0"/>
      <w:marRight w:val="0"/>
      <w:marTop w:val="0"/>
      <w:marBottom w:val="0"/>
      <w:divBdr>
        <w:top w:val="none" w:sz="0" w:space="0" w:color="auto"/>
        <w:left w:val="none" w:sz="0" w:space="0" w:color="auto"/>
        <w:bottom w:val="none" w:sz="0" w:space="0" w:color="auto"/>
        <w:right w:val="none" w:sz="0" w:space="0" w:color="auto"/>
      </w:divBdr>
    </w:div>
    <w:div w:id="1309016159">
      <w:bodyDiv w:val="1"/>
      <w:marLeft w:val="0"/>
      <w:marRight w:val="0"/>
      <w:marTop w:val="0"/>
      <w:marBottom w:val="0"/>
      <w:divBdr>
        <w:top w:val="none" w:sz="0" w:space="0" w:color="auto"/>
        <w:left w:val="none" w:sz="0" w:space="0" w:color="auto"/>
        <w:bottom w:val="none" w:sz="0" w:space="0" w:color="auto"/>
        <w:right w:val="none" w:sz="0" w:space="0" w:color="auto"/>
      </w:divBdr>
    </w:div>
    <w:div w:id="1345861428">
      <w:bodyDiv w:val="1"/>
      <w:marLeft w:val="0"/>
      <w:marRight w:val="0"/>
      <w:marTop w:val="0"/>
      <w:marBottom w:val="0"/>
      <w:divBdr>
        <w:top w:val="none" w:sz="0" w:space="0" w:color="auto"/>
        <w:left w:val="none" w:sz="0" w:space="0" w:color="auto"/>
        <w:bottom w:val="none" w:sz="0" w:space="0" w:color="auto"/>
        <w:right w:val="none" w:sz="0" w:space="0" w:color="auto"/>
      </w:divBdr>
    </w:div>
    <w:div w:id="1549410677">
      <w:bodyDiv w:val="1"/>
      <w:marLeft w:val="0"/>
      <w:marRight w:val="0"/>
      <w:marTop w:val="0"/>
      <w:marBottom w:val="0"/>
      <w:divBdr>
        <w:top w:val="none" w:sz="0" w:space="0" w:color="auto"/>
        <w:left w:val="none" w:sz="0" w:space="0" w:color="auto"/>
        <w:bottom w:val="none" w:sz="0" w:space="0" w:color="auto"/>
        <w:right w:val="none" w:sz="0" w:space="0" w:color="auto"/>
      </w:divBdr>
    </w:div>
    <w:div w:id="1607738018">
      <w:bodyDiv w:val="1"/>
      <w:marLeft w:val="0"/>
      <w:marRight w:val="0"/>
      <w:marTop w:val="0"/>
      <w:marBottom w:val="0"/>
      <w:divBdr>
        <w:top w:val="none" w:sz="0" w:space="0" w:color="auto"/>
        <w:left w:val="none" w:sz="0" w:space="0" w:color="auto"/>
        <w:bottom w:val="none" w:sz="0" w:space="0" w:color="auto"/>
        <w:right w:val="none" w:sz="0" w:space="0" w:color="auto"/>
      </w:divBdr>
    </w:div>
    <w:div w:id="1612981059">
      <w:bodyDiv w:val="1"/>
      <w:marLeft w:val="0"/>
      <w:marRight w:val="0"/>
      <w:marTop w:val="0"/>
      <w:marBottom w:val="0"/>
      <w:divBdr>
        <w:top w:val="none" w:sz="0" w:space="0" w:color="auto"/>
        <w:left w:val="none" w:sz="0" w:space="0" w:color="auto"/>
        <w:bottom w:val="none" w:sz="0" w:space="0" w:color="auto"/>
        <w:right w:val="none" w:sz="0" w:space="0" w:color="auto"/>
      </w:divBdr>
    </w:div>
    <w:div w:id="1632399540">
      <w:bodyDiv w:val="1"/>
      <w:marLeft w:val="0"/>
      <w:marRight w:val="0"/>
      <w:marTop w:val="0"/>
      <w:marBottom w:val="0"/>
      <w:divBdr>
        <w:top w:val="none" w:sz="0" w:space="0" w:color="auto"/>
        <w:left w:val="none" w:sz="0" w:space="0" w:color="auto"/>
        <w:bottom w:val="none" w:sz="0" w:space="0" w:color="auto"/>
        <w:right w:val="none" w:sz="0" w:space="0" w:color="auto"/>
      </w:divBdr>
    </w:div>
    <w:div w:id="1645963814">
      <w:bodyDiv w:val="1"/>
      <w:marLeft w:val="0"/>
      <w:marRight w:val="0"/>
      <w:marTop w:val="0"/>
      <w:marBottom w:val="0"/>
      <w:divBdr>
        <w:top w:val="none" w:sz="0" w:space="0" w:color="auto"/>
        <w:left w:val="none" w:sz="0" w:space="0" w:color="auto"/>
        <w:bottom w:val="none" w:sz="0" w:space="0" w:color="auto"/>
        <w:right w:val="none" w:sz="0" w:space="0" w:color="auto"/>
      </w:divBdr>
    </w:div>
    <w:div w:id="1768884462">
      <w:bodyDiv w:val="1"/>
      <w:marLeft w:val="0"/>
      <w:marRight w:val="0"/>
      <w:marTop w:val="0"/>
      <w:marBottom w:val="0"/>
      <w:divBdr>
        <w:top w:val="none" w:sz="0" w:space="0" w:color="auto"/>
        <w:left w:val="none" w:sz="0" w:space="0" w:color="auto"/>
        <w:bottom w:val="none" w:sz="0" w:space="0" w:color="auto"/>
        <w:right w:val="none" w:sz="0" w:space="0" w:color="auto"/>
      </w:divBdr>
    </w:div>
    <w:div w:id="2031684465">
      <w:bodyDiv w:val="1"/>
      <w:marLeft w:val="0"/>
      <w:marRight w:val="0"/>
      <w:marTop w:val="0"/>
      <w:marBottom w:val="0"/>
      <w:divBdr>
        <w:top w:val="none" w:sz="0" w:space="0" w:color="auto"/>
        <w:left w:val="none" w:sz="0" w:space="0" w:color="auto"/>
        <w:bottom w:val="none" w:sz="0" w:space="0" w:color="auto"/>
        <w:right w:val="none" w:sz="0" w:space="0" w:color="auto"/>
      </w:divBdr>
    </w:div>
    <w:div w:id="21195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1893C-E0FD-43EE-87AF-FF1B2B9D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19</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 Shah</cp:lastModifiedBy>
  <cp:revision>94</cp:revision>
  <dcterms:created xsi:type="dcterms:W3CDTF">2024-11-30T06:46:00Z</dcterms:created>
  <dcterms:modified xsi:type="dcterms:W3CDTF">2025-01-01T21:23:00Z</dcterms:modified>
</cp:coreProperties>
</file>